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59132" w14:textId="77777777" w:rsidR="002D59FC" w:rsidRPr="008909C4" w:rsidRDefault="002D59FC" w:rsidP="002D59FC">
      <w:pPr>
        <w:rPr>
          <w:rFonts w:asciiTheme="majorHAnsi" w:hAnsiTheme="majorHAnsi"/>
        </w:rPr>
      </w:pPr>
      <w:r w:rsidRPr="008909C4">
        <w:rPr>
          <w:rFonts w:asciiTheme="majorHAnsi" w:hAnsiTheme="majorHAnsi"/>
        </w:rPr>
        <w:t>CLIENT:</w:t>
      </w:r>
      <w:r w:rsidRPr="008909C4">
        <w:rPr>
          <w:rFonts w:asciiTheme="majorHAnsi" w:hAnsiTheme="majorHAnsi"/>
        </w:rPr>
        <w:tab/>
      </w:r>
      <w:r w:rsidRPr="008909C4">
        <w:rPr>
          <w:rFonts w:asciiTheme="majorHAnsi" w:hAnsiTheme="majorHAnsi"/>
        </w:rPr>
        <w:tab/>
      </w:r>
      <w:r w:rsidR="004604AE" w:rsidRPr="008909C4">
        <w:rPr>
          <w:rFonts w:asciiTheme="majorHAnsi" w:hAnsiTheme="majorHAnsi"/>
        </w:rPr>
        <w:t>FREEDOM WEALTH ADVISORS / Noah R</w:t>
      </w:r>
      <w:r w:rsidRPr="008909C4">
        <w:rPr>
          <w:rFonts w:asciiTheme="majorHAnsi" w:hAnsiTheme="majorHAnsi"/>
        </w:rPr>
        <w:t>osenfarb</w:t>
      </w:r>
    </w:p>
    <w:p w14:paraId="009FFA5E" w14:textId="77777777" w:rsidR="002D59FC" w:rsidRPr="008909C4" w:rsidRDefault="002D59FC" w:rsidP="00FB41E3">
      <w:pPr>
        <w:rPr>
          <w:rFonts w:asciiTheme="majorHAnsi" w:hAnsiTheme="majorHAnsi"/>
        </w:rPr>
      </w:pPr>
      <w:r w:rsidRPr="008909C4">
        <w:rPr>
          <w:rFonts w:asciiTheme="majorHAnsi" w:hAnsiTheme="majorHAnsi"/>
        </w:rPr>
        <w:t>PROJECT:</w:t>
      </w:r>
      <w:r w:rsidRPr="008909C4">
        <w:rPr>
          <w:rFonts w:asciiTheme="majorHAnsi" w:hAnsiTheme="majorHAnsi"/>
        </w:rPr>
        <w:tab/>
        <w:t xml:space="preserve">FWAWEB1205 / </w:t>
      </w:r>
      <w:r w:rsidR="008909C4">
        <w:rPr>
          <w:rFonts w:asciiTheme="majorHAnsi" w:hAnsiTheme="majorHAnsi"/>
        </w:rPr>
        <w:t xml:space="preserve">Freedom Advisors: </w:t>
      </w:r>
      <w:ins w:id="0" w:author="Rich Palatini" w:date="2012-04-05T15:21:00Z">
        <w:r w:rsidR="00E6147D">
          <w:rPr>
            <w:rFonts w:asciiTheme="majorHAnsi" w:hAnsiTheme="majorHAnsi"/>
          </w:rPr>
          <w:t xml:space="preserve">Web </w:t>
        </w:r>
      </w:ins>
      <w:ins w:id="1" w:author="Rich Palatini" w:date="2012-04-05T15:22:00Z">
        <w:r w:rsidR="00E6147D">
          <w:rPr>
            <w:rFonts w:asciiTheme="majorHAnsi" w:hAnsiTheme="majorHAnsi"/>
          </w:rPr>
          <w:t>“</w:t>
        </w:r>
      </w:ins>
      <w:ins w:id="2" w:author="Rich Palatini" w:date="2012-04-05T15:21:00Z">
        <w:r w:rsidR="00E6147D">
          <w:rPr>
            <w:rFonts w:asciiTheme="majorHAnsi" w:hAnsiTheme="majorHAnsi"/>
          </w:rPr>
          <w:t>Hub</w:t>
        </w:r>
      </w:ins>
      <w:ins w:id="3" w:author="Rich Palatini" w:date="2012-04-05T15:22:00Z">
        <w:r w:rsidR="00E6147D">
          <w:rPr>
            <w:rFonts w:asciiTheme="majorHAnsi" w:hAnsiTheme="majorHAnsi"/>
          </w:rPr>
          <w:t>”</w:t>
        </w:r>
      </w:ins>
      <w:ins w:id="4" w:author="Rich Palatini" w:date="2012-04-05T15:21:00Z">
        <w:r w:rsidR="00E6147D">
          <w:rPr>
            <w:rFonts w:asciiTheme="majorHAnsi" w:hAnsiTheme="majorHAnsi"/>
          </w:rPr>
          <w:t xml:space="preserve"> </w:t>
        </w:r>
      </w:ins>
      <w:r w:rsidRPr="008909C4">
        <w:rPr>
          <w:rFonts w:asciiTheme="majorHAnsi" w:hAnsiTheme="majorHAnsi"/>
        </w:rPr>
        <w:t xml:space="preserve">Content &amp; </w:t>
      </w:r>
      <w:ins w:id="5" w:author="Rich Palatini" w:date="2012-04-05T15:22:00Z">
        <w:r w:rsidR="00E6147D">
          <w:rPr>
            <w:rFonts w:asciiTheme="majorHAnsi" w:hAnsiTheme="majorHAnsi"/>
          </w:rPr>
          <w:t>P</w:t>
        </w:r>
      </w:ins>
      <w:del w:id="6" w:author="Rich Palatini" w:date="2012-04-05T15:22:00Z">
        <w:r w:rsidRPr="008909C4" w:rsidDel="00E6147D">
          <w:rPr>
            <w:rFonts w:asciiTheme="majorHAnsi" w:hAnsiTheme="majorHAnsi"/>
          </w:rPr>
          <w:delText>Web</w:delText>
        </w:r>
      </w:del>
      <w:ins w:id="7" w:author="Rich Palatini" w:date="2012-04-05T15:21:00Z">
        <w:r w:rsidR="00E6147D">
          <w:rPr>
            <w:rFonts w:asciiTheme="majorHAnsi" w:hAnsiTheme="majorHAnsi"/>
          </w:rPr>
          <w:t>age</w:t>
        </w:r>
      </w:ins>
      <w:del w:id="8" w:author="Rich Palatini" w:date="2012-04-05T15:21:00Z">
        <w:r w:rsidRPr="008909C4" w:rsidDel="00E6147D">
          <w:rPr>
            <w:rFonts w:asciiTheme="majorHAnsi" w:hAnsiTheme="majorHAnsi"/>
          </w:rPr>
          <w:delText>site</w:delText>
        </w:r>
      </w:del>
      <w:r w:rsidRPr="008909C4">
        <w:rPr>
          <w:rFonts w:asciiTheme="majorHAnsi" w:hAnsiTheme="majorHAnsi"/>
        </w:rPr>
        <w:t xml:space="preserve"> Design  </w:t>
      </w:r>
    </w:p>
    <w:p w14:paraId="14549B67" w14:textId="72930414" w:rsidR="000B32DF" w:rsidRPr="008909C4" w:rsidRDefault="002D59FC" w:rsidP="002D59FC">
      <w:pPr>
        <w:rPr>
          <w:rFonts w:asciiTheme="majorHAnsi" w:hAnsiTheme="majorHAnsi"/>
        </w:rPr>
      </w:pPr>
      <w:r w:rsidRPr="008909C4">
        <w:rPr>
          <w:rFonts w:asciiTheme="majorHAnsi" w:hAnsiTheme="majorHAnsi"/>
        </w:rPr>
        <w:t>DATE:</w:t>
      </w:r>
      <w:r w:rsidRPr="008909C4">
        <w:rPr>
          <w:rFonts w:asciiTheme="majorHAnsi" w:hAnsiTheme="majorHAnsi"/>
        </w:rPr>
        <w:tab/>
      </w:r>
      <w:r w:rsidRPr="008909C4">
        <w:rPr>
          <w:rFonts w:asciiTheme="majorHAnsi" w:hAnsiTheme="majorHAnsi"/>
        </w:rPr>
        <w:tab/>
        <w:t>0</w:t>
      </w:r>
      <w:ins w:id="9" w:author="Rich Palatini" w:date="2012-04-05T15:21:00Z">
        <w:r w:rsidR="00E6147D">
          <w:rPr>
            <w:rFonts w:asciiTheme="majorHAnsi" w:hAnsiTheme="majorHAnsi"/>
          </w:rPr>
          <w:t>4</w:t>
        </w:r>
      </w:ins>
      <w:del w:id="10" w:author="Rich Palatini" w:date="2012-04-05T15:21:00Z">
        <w:r w:rsidRPr="008909C4" w:rsidDel="00E6147D">
          <w:rPr>
            <w:rFonts w:asciiTheme="majorHAnsi" w:hAnsiTheme="majorHAnsi"/>
          </w:rPr>
          <w:delText>3</w:delText>
        </w:r>
      </w:del>
      <w:r w:rsidRPr="008909C4">
        <w:rPr>
          <w:rFonts w:asciiTheme="majorHAnsi" w:hAnsiTheme="majorHAnsi"/>
        </w:rPr>
        <w:t>.</w:t>
      </w:r>
      <w:r w:rsidR="00A746A4">
        <w:rPr>
          <w:rFonts w:asciiTheme="majorHAnsi" w:hAnsiTheme="majorHAnsi"/>
        </w:rPr>
        <w:t>10</w:t>
      </w:r>
      <w:del w:id="11" w:author="Rich Palatini" w:date="2012-04-05T15:21:00Z">
        <w:r w:rsidRPr="008909C4" w:rsidDel="00E6147D">
          <w:rPr>
            <w:rFonts w:asciiTheme="majorHAnsi" w:hAnsiTheme="majorHAnsi"/>
          </w:rPr>
          <w:delText>8</w:delText>
        </w:r>
      </w:del>
      <w:proofErr w:type="gramStart"/>
      <w:r w:rsidRPr="008909C4">
        <w:rPr>
          <w:rFonts w:asciiTheme="majorHAnsi" w:hAnsiTheme="majorHAnsi"/>
        </w:rPr>
        <w:t>.2012</w:t>
      </w:r>
      <w:proofErr w:type="gramEnd"/>
    </w:p>
    <w:p w14:paraId="0CDA7B30" w14:textId="77777777" w:rsidR="00E6147D" w:rsidRDefault="00E6147D" w:rsidP="002D59FC">
      <w:pPr>
        <w:rPr>
          <w:ins w:id="12" w:author="Rich Palatini" w:date="2012-04-05T15:22:00Z"/>
          <w:rFonts w:asciiTheme="majorHAnsi" w:hAnsiTheme="majorHAnsi"/>
          <w:b/>
          <w:sz w:val="24"/>
          <w:u w:val="single"/>
        </w:rPr>
      </w:pPr>
    </w:p>
    <w:p w14:paraId="34B4AB54" w14:textId="4781956E" w:rsidR="002D59FC" w:rsidRPr="008909C4" w:rsidRDefault="002D59FC" w:rsidP="002D59FC">
      <w:pPr>
        <w:rPr>
          <w:rFonts w:asciiTheme="majorHAnsi" w:hAnsiTheme="majorHAnsi"/>
          <w:b/>
          <w:sz w:val="24"/>
          <w:u w:val="single"/>
        </w:rPr>
      </w:pPr>
      <w:r w:rsidRPr="008909C4">
        <w:rPr>
          <w:rFonts w:asciiTheme="majorHAnsi" w:hAnsiTheme="majorHAnsi"/>
          <w:b/>
          <w:sz w:val="24"/>
          <w:u w:val="single"/>
        </w:rPr>
        <w:t>DRAFT</w:t>
      </w:r>
      <w:ins w:id="13" w:author="Rich Palatini" w:date="2012-04-05T15:21:00Z">
        <w:r w:rsidR="00E6147D">
          <w:rPr>
            <w:rFonts w:asciiTheme="majorHAnsi" w:hAnsiTheme="majorHAnsi"/>
            <w:b/>
            <w:sz w:val="24"/>
            <w:u w:val="single"/>
          </w:rPr>
          <w:t xml:space="preserve"> </w:t>
        </w:r>
      </w:ins>
      <w:r w:rsidR="00CD01CE">
        <w:rPr>
          <w:rFonts w:asciiTheme="majorHAnsi" w:hAnsiTheme="majorHAnsi"/>
          <w:b/>
          <w:sz w:val="24"/>
          <w:u w:val="single"/>
        </w:rPr>
        <w:t>3</w:t>
      </w:r>
      <w:bookmarkStart w:id="14" w:name="_GoBack"/>
      <w:bookmarkEnd w:id="14"/>
      <w:r w:rsidRPr="008909C4">
        <w:rPr>
          <w:rFonts w:asciiTheme="majorHAnsi" w:hAnsiTheme="majorHAnsi"/>
          <w:b/>
          <w:sz w:val="24"/>
          <w:u w:val="single"/>
        </w:rPr>
        <w:t xml:space="preserve"> COPY</w:t>
      </w:r>
      <w:r w:rsidR="006779D2" w:rsidRPr="006779D2">
        <w:rPr>
          <w:rFonts w:asciiTheme="majorHAnsi" w:hAnsiTheme="majorHAnsi"/>
          <w:sz w:val="24"/>
        </w:rPr>
        <w:t xml:space="preserve"> (w/NR </w:t>
      </w:r>
      <w:r w:rsidR="00A746A4">
        <w:rPr>
          <w:rFonts w:asciiTheme="majorHAnsi" w:hAnsiTheme="majorHAnsi"/>
          <w:sz w:val="24"/>
        </w:rPr>
        <w:t>2</w:t>
      </w:r>
      <w:r w:rsidR="00A746A4" w:rsidRPr="00A746A4">
        <w:rPr>
          <w:rFonts w:asciiTheme="majorHAnsi" w:hAnsiTheme="majorHAnsi"/>
          <w:sz w:val="24"/>
          <w:vertAlign w:val="superscript"/>
        </w:rPr>
        <w:t>nd</w:t>
      </w:r>
      <w:r w:rsidR="00A746A4">
        <w:rPr>
          <w:rFonts w:asciiTheme="majorHAnsi" w:hAnsiTheme="majorHAnsi"/>
          <w:sz w:val="24"/>
        </w:rPr>
        <w:t xml:space="preserve"> </w:t>
      </w:r>
      <w:r w:rsidR="006779D2" w:rsidRPr="006779D2">
        <w:rPr>
          <w:rFonts w:asciiTheme="majorHAnsi" w:hAnsiTheme="majorHAnsi"/>
          <w:sz w:val="24"/>
        </w:rPr>
        <w:t>comments incorporated)</w:t>
      </w:r>
    </w:p>
    <w:p w14:paraId="121D9145" w14:textId="77777777" w:rsidR="00DB4FFA" w:rsidRPr="008909C4" w:rsidRDefault="00DB4FFA">
      <w:pPr>
        <w:rPr>
          <w:rFonts w:asciiTheme="majorHAnsi" w:hAnsiTheme="majorHAnsi"/>
          <w:b/>
        </w:rPr>
      </w:pPr>
    </w:p>
    <w:p w14:paraId="135AB470" w14:textId="77777777" w:rsidR="00450AA5" w:rsidRPr="008909C4" w:rsidRDefault="00450AA5">
      <w:pPr>
        <w:rPr>
          <w:rFonts w:asciiTheme="majorHAnsi" w:hAnsiTheme="majorHAnsi"/>
          <w:b/>
        </w:rPr>
      </w:pPr>
      <w:r w:rsidRPr="008909C4">
        <w:rPr>
          <w:rFonts w:asciiTheme="majorHAnsi" w:hAnsiTheme="majorHAnsi"/>
          <w:b/>
        </w:rPr>
        <w:t>FREEDOM ADVISORS</w:t>
      </w:r>
    </w:p>
    <w:p w14:paraId="19C8D68A" w14:textId="77777777" w:rsidR="00450AA5" w:rsidRDefault="00450AA5">
      <w:pPr>
        <w:rPr>
          <w:rFonts w:asciiTheme="majorHAnsi" w:hAnsiTheme="majorHAnsi"/>
          <w:i/>
        </w:rPr>
      </w:pPr>
      <w:r w:rsidRPr="00450AA5">
        <w:rPr>
          <w:rFonts w:asciiTheme="majorHAnsi" w:hAnsiTheme="majorHAnsi"/>
          <w:i/>
        </w:rPr>
        <w:t>Accounting for Change</w:t>
      </w:r>
    </w:p>
    <w:p w14:paraId="48DB1D8C" w14:textId="77777777" w:rsidR="00353E4C" w:rsidRPr="00A81686" w:rsidRDefault="00353E4C" w:rsidP="00353E4C">
      <w:pPr>
        <w:rPr>
          <w:ins w:id="15" w:author="Rich Palatini" w:date="2012-04-05T15:14:00Z"/>
          <w:rFonts w:asciiTheme="majorHAnsi" w:hAnsiTheme="majorHAnsi"/>
          <w:rPrChange w:id="16" w:author="Rich Palatini" w:date="2012-04-05T15:14:00Z">
            <w:rPr>
              <w:ins w:id="17" w:author="Rich Palatini" w:date="2012-04-05T15:14:00Z"/>
            </w:rPr>
          </w:rPrChange>
        </w:rPr>
      </w:pPr>
      <w:proofErr w:type="gramStart"/>
      <w:ins w:id="18" w:author="Rich Palatini" w:date="2012-04-05T15:14:00Z">
        <w:r w:rsidRPr="00A81686">
          <w:rPr>
            <w:rFonts w:asciiTheme="majorHAnsi" w:hAnsiTheme="majorHAnsi"/>
            <w:rPrChange w:id="19" w:author="Rich Palatini" w:date="2012-04-05T15:14:00Z">
              <w:rPr/>
            </w:rPrChange>
          </w:rPr>
          <w:t>An untimely divorce.</w:t>
        </w:r>
        <w:proofErr w:type="gramEnd"/>
        <w:r w:rsidRPr="00A81686">
          <w:rPr>
            <w:rFonts w:asciiTheme="majorHAnsi" w:hAnsiTheme="majorHAnsi"/>
            <w:rPrChange w:id="20" w:author="Rich Palatini" w:date="2012-04-05T15:14:00Z">
              <w:rPr/>
            </w:rPrChange>
          </w:rPr>
          <w:t xml:space="preserve"> </w:t>
        </w:r>
      </w:ins>
      <w:r>
        <w:rPr>
          <w:rFonts w:asciiTheme="majorHAnsi" w:hAnsiTheme="majorHAnsi"/>
        </w:rPr>
        <w:t xml:space="preserve"> </w:t>
      </w:r>
      <w:proofErr w:type="gramStart"/>
      <w:ins w:id="21" w:author="Rich Palatini" w:date="2012-04-05T15:14:00Z">
        <w:r w:rsidRPr="00A81686">
          <w:rPr>
            <w:rFonts w:asciiTheme="majorHAnsi" w:hAnsiTheme="majorHAnsi"/>
            <w:rPrChange w:id="22" w:author="Rich Palatini" w:date="2012-04-05T15:14:00Z">
              <w:rPr/>
            </w:rPrChange>
          </w:rPr>
          <w:t xml:space="preserve">The sale of </w:t>
        </w:r>
      </w:ins>
      <w:r>
        <w:rPr>
          <w:rFonts w:asciiTheme="majorHAnsi" w:hAnsiTheme="majorHAnsi"/>
        </w:rPr>
        <w:t>your</w:t>
      </w:r>
      <w:ins w:id="23" w:author="Rich Palatini" w:date="2012-04-05T15:14:00Z">
        <w:r w:rsidRPr="00A81686">
          <w:rPr>
            <w:rFonts w:asciiTheme="majorHAnsi" w:hAnsiTheme="majorHAnsi"/>
            <w:rPrChange w:id="24" w:author="Rich Palatini" w:date="2012-04-05T15:14:00Z">
              <w:rPr/>
            </w:rPrChange>
          </w:rPr>
          <w:t xml:space="preserve"> business.</w:t>
        </w:r>
      </w:ins>
      <w:proofErr w:type="gramEnd"/>
      <w:r>
        <w:rPr>
          <w:rFonts w:asciiTheme="majorHAnsi" w:hAnsiTheme="majorHAnsi"/>
        </w:rPr>
        <w:t xml:space="preserve"> </w:t>
      </w:r>
      <w:ins w:id="25" w:author="Rich Palatini" w:date="2012-04-05T15:14:00Z">
        <w:r w:rsidRPr="00A81686">
          <w:rPr>
            <w:rFonts w:asciiTheme="majorHAnsi" w:hAnsiTheme="majorHAnsi"/>
            <w:rPrChange w:id="26" w:author="Rich Palatini" w:date="2012-04-05T15:14:00Z">
              <w:rPr/>
            </w:rPrChange>
          </w:rPr>
          <w:t xml:space="preserve"> </w:t>
        </w:r>
      </w:ins>
      <w:proofErr w:type="gramStart"/>
      <w:r>
        <w:rPr>
          <w:rFonts w:asciiTheme="majorHAnsi" w:hAnsiTheme="majorHAnsi"/>
        </w:rPr>
        <w:t>A large inheritance.</w:t>
      </w:r>
      <w:proofErr w:type="gramEnd"/>
    </w:p>
    <w:p w14:paraId="190968E7" w14:textId="77777777" w:rsidR="00353E4C" w:rsidRPr="00A81686" w:rsidRDefault="00353E4C" w:rsidP="00353E4C">
      <w:pPr>
        <w:rPr>
          <w:ins w:id="27" w:author="Rich Palatini" w:date="2012-04-05T15:14:00Z"/>
          <w:rFonts w:asciiTheme="majorHAnsi" w:hAnsiTheme="majorHAnsi"/>
          <w:rPrChange w:id="28" w:author="Rich Palatini" w:date="2012-04-05T15:14:00Z">
            <w:rPr>
              <w:ins w:id="29" w:author="Rich Palatini" w:date="2012-04-05T15:14:00Z"/>
            </w:rPr>
          </w:rPrChange>
        </w:rPr>
      </w:pPr>
      <w:ins w:id="30" w:author="Rich Palatini" w:date="2012-04-05T15:14:00Z">
        <w:r w:rsidRPr="00A81686">
          <w:rPr>
            <w:rFonts w:asciiTheme="majorHAnsi" w:hAnsiTheme="majorHAnsi"/>
            <w:rPrChange w:id="31" w:author="Rich Palatini" w:date="2012-04-05T15:14:00Z">
              <w:rPr/>
            </w:rPrChange>
          </w:rPr>
          <w:t>For affluent individuals each one of these situations possesses its own unique set o</w:t>
        </w:r>
        <w:r>
          <w:rPr>
            <w:rFonts w:asciiTheme="majorHAnsi" w:hAnsiTheme="majorHAnsi"/>
          </w:rPr>
          <w:t>f challenges…and possibilities.</w:t>
        </w:r>
      </w:ins>
    </w:p>
    <w:p w14:paraId="190A2A68" w14:textId="7E848AC2" w:rsidR="00A81686" w:rsidRPr="00A81686" w:rsidRDefault="00353E4C">
      <w:pPr>
        <w:rPr>
          <w:ins w:id="32" w:author="Rich Palatini" w:date="2012-04-05T15:14:00Z"/>
          <w:rFonts w:asciiTheme="majorHAnsi" w:hAnsiTheme="majorHAnsi"/>
          <w:rPrChange w:id="33" w:author="Rich Palatini" w:date="2012-04-05T15:14:00Z">
            <w:rPr>
              <w:ins w:id="34" w:author="Rich Palatini" w:date="2012-04-05T15:14:00Z"/>
            </w:rPr>
          </w:rPrChange>
        </w:rPr>
      </w:pPr>
      <w:ins w:id="35" w:author="Rich Palatini" w:date="2012-04-05T15:14:00Z">
        <w:r w:rsidRPr="00A81686">
          <w:rPr>
            <w:rFonts w:asciiTheme="majorHAnsi" w:hAnsiTheme="majorHAnsi"/>
            <w:rPrChange w:id="36" w:author="Rich Palatini" w:date="2012-04-05T15:14:00Z">
              <w:rPr/>
            </w:rPrChange>
          </w:rPr>
          <w:t xml:space="preserve">That’s why Freedom Advisors was created, to help you make the most of your life and your </w:t>
        </w:r>
      </w:ins>
      <w:r w:rsidR="00A746A4">
        <w:rPr>
          <w:rFonts w:asciiTheme="majorHAnsi" w:hAnsiTheme="majorHAnsi"/>
        </w:rPr>
        <w:t>wealth</w:t>
      </w:r>
      <w:ins w:id="37" w:author="Rich Palatini" w:date="2012-04-05T15:14:00Z">
        <w:r w:rsidRPr="00A81686">
          <w:rPr>
            <w:rFonts w:asciiTheme="majorHAnsi" w:hAnsiTheme="majorHAnsi"/>
            <w:rPrChange w:id="38" w:author="Rich Palatini" w:date="2012-04-05T15:14:00Z">
              <w:rPr/>
            </w:rPrChange>
          </w:rPr>
          <w:t xml:space="preserve">, whatever the circumstances may be.  We’re experts in helping you evaluate and manage change, whether it’s anticipated or unexpected. </w:t>
        </w:r>
      </w:ins>
      <w:r>
        <w:rPr>
          <w:rFonts w:asciiTheme="majorHAnsi" w:hAnsiTheme="majorHAnsi"/>
        </w:rPr>
        <w:t xml:space="preserve"> </w:t>
      </w:r>
    </w:p>
    <w:p w14:paraId="36098C02" w14:textId="4013B407" w:rsidR="00A81686" w:rsidRPr="00A81686" w:rsidRDefault="00A746A4">
      <w:pPr>
        <w:rPr>
          <w:ins w:id="39" w:author="Rich Palatini" w:date="2012-04-05T15:14:00Z"/>
          <w:rFonts w:asciiTheme="majorHAnsi" w:hAnsiTheme="majorHAnsi"/>
          <w:rPrChange w:id="40" w:author="Rich Palatini" w:date="2012-04-05T15:14:00Z">
            <w:rPr>
              <w:ins w:id="41" w:author="Rich Palatini" w:date="2012-04-05T15:14:00Z"/>
            </w:rPr>
          </w:rPrChange>
        </w:rPr>
      </w:pPr>
      <w:r>
        <w:rPr>
          <w:rFonts w:asciiTheme="majorHAnsi" w:hAnsiTheme="majorHAnsi"/>
        </w:rPr>
        <w:t>Freedom Advisors</w:t>
      </w:r>
      <w:r w:rsidR="00990EA8">
        <w:rPr>
          <w:rFonts w:asciiTheme="majorHAnsi" w:hAnsiTheme="majorHAnsi"/>
        </w:rPr>
        <w:t xml:space="preserve"> can help</w:t>
      </w:r>
      <w:ins w:id="42" w:author="Rich Palatini" w:date="2012-04-05T15:14:00Z">
        <w:r w:rsidR="00A81686" w:rsidRPr="00A81686">
          <w:rPr>
            <w:rFonts w:asciiTheme="majorHAnsi" w:hAnsiTheme="majorHAnsi"/>
            <w:rPrChange w:id="43" w:author="Rich Palatini" w:date="2012-04-05T15:14:00Z">
              <w:rPr/>
            </w:rPrChange>
          </w:rPr>
          <w:t xml:space="preserve"> you </w:t>
        </w:r>
      </w:ins>
      <w:r w:rsidR="00353E4C">
        <w:rPr>
          <w:rFonts w:asciiTheme="majorHAnsi" w:hAnsiTheme="majorHAnsi"/>
        </w:rPr>
        <w:t>adapt and thrive through transitions</w:t>
      </w:r>
      <w:r>
        <w:rPr>
          <w:rFonts w:asciiTheme="majorHAnsi" w:hAnsiTheme="majorHAnsi"/>
        </w:rPr>
        <w:t xml:space="preserve">, because </w:t>
      </w:r>
      <w:r w:rsidR="006E229E">
        <w:rPr>
          <w:rFonts w:asciiTheme="majorHAnsi" w:hAnsiTheme="majorHAnsi"/>
        </w:rPr>
        <w:t>e</w:t>
      </w:r>
      <w:ins w:id="44" w:author="Rich Palatini" w:date="2012-04-05T15:14:00Z">
        <w:r w:rsidR="00A81686" w:rsidRPr="00A81686">
          <w:rPr>
            <w:rFonts w:asciiTheme="majorHAnsi" w:hAnsiTheme="majorHAnsi"/>
            <w:rPrChange w:id="45" w:author="Rich Palatini" w:date="2012-04-05T15:14:00Z">
              <w:rPr/>
            </w:rPrChange>
          </w:rPr>
          <w:t>verything we do is designed to</w:t>
        </w:r>
      </w:ins>
      <w:r w:rsidR="00353E4C">
        <w:rPr>
          <w:rFonts w:asciiTheme="majorHAnsi" w:hAnsiTheme="majorHAnsi"/>
        </w:rPr>
        <w:t xml:space="preserve"> minimize your </w:t>
      </w:r>
      <w:r w:rsidR="00990EA8">
        <w:rPr>
          <w:rFonts w:asciiTheme="majorHAnsi" w:hAnsiTheme="majorHAnsi"/>
        </w:rPr>
        <w:t>uncertainty and maximize your prosperity</w:t>
      </w:r>
      <w:ins w:id="46" w:author="Rich Palatini" w:date="2012-04-05T15:14:00Z">
        <w:r w:rsidR="00E6147D">
          <w:rPr>
            <w:rFonts w:asciiTheme="majorHAnsi" w:hAnsiTheme="majorHAnsi"/>
          </w:rPr>
          <w:t>.</w:t>
        </w:r>
      </w:ins>
    </w:p>
    <w:p w14:paraId="274CF35B" w14:textId="77777777" w:rsidR="00A81686" w:rsidRPr="00A81686" w:rsidRDefault="00A81686">
      <w:pPr>
        <w:rPr>
          <w:ins w:id="47" w:author="Rich Palatini" w:date="2012-04-05T15:14:00Z"/>
          <w:rFonts w:asciiTheme="majorHAnsi" w:hAnsiTheme="majorHAnsi"/>
          <w:rPrChange w:id="48" w:author="Rich Palatini" w:date="2012-04-05T15:14:00Z">
            <w:rPr>
              <w:ins w:id="49" w:author="Rich Palatini" w:date="2012-04-05T15:14:00Z"/>
            </w:rPr>
          </w:rPrChange>
        </w:rPr>
      </w:pPr>
      <w:ins w:id="50" w:author="Rich Palatini" w:date="2012-04-05T15:14:00Z">
        <w:r w:rsidRPr="00A81686">
          <w:rPr>
            <w:rFonts w:asciiTheme="majorHAnsi" w:hAnsiTheme="majorHAnsi"/>
            <w:rPrChange w:id="51" w:author="Rich Palatini" w:date="2012-04-05T15:14:00Z">
              <w:rPr/>
            </w:rPrChange>
          </w:rPr>
          <w:t>Our family of companies</w:t>
        </w:r>
      </w:ins>
      <w:r w:rsidR="000334D8">
        <w:rPr>
          <w:rFonts w:asciiTheme="majorHAnsi" w:hAnsiTheme="majorHAnsi"/>
        </w:rPr>
        <w:t xml:space="preserve"> </w:t>
      </w:r>
      <w:ins w:id="52" w:author="Rich Palatini" w:date="2012-04-05T15:14:00Z">
        <w:r w:rsidRPr="00A81686">
          <w:rPr>
            <w:rFonts w:asciiTheme="majorHAnsi" w:hAnsiTheme="majorHAnsi"/>
            <w:rPrChange w:id="53" w:author="Rich Palatini" w:date="2012-04-05T15:14:00Z">
              <w:rPr/>
            </w:rPrChange>
          </w:rPr>
          <w:t>offer</w:t>
        </w:r>
      </w:ins>
      <w:r w:rsidR="006E229E">
        <w:rPr>
          <w:rFonts w:asciiTheme="majorHAnsi" w:hAnsiTheme="majorHAnsi"/>
        </w:rPr>
        <w:t>s</w:t>
      </w:r>
      <w:ins w:id="54" w:author="Rich Palatini" w:date="2012-04-05T15:14:00Z">
        <w:r w:rsidRPr="00A81686">
          <w:rPr>
            <w:rFonts w:asciiTheme="majorHAnsi" w:hAnsiTheme="majorHAnsi"/>
            <w:rPrChange w:id="55" w:author="Rich Palatini" w:date="2012-04-05T15:14:00Z">
              <w:rPr/>
            </w:rPrChange>
          </w:rPr>
          <w:t xml:space="preserve"> guidance and solutions to help you </w:t>
        </w:r>
      </w:ins>
      <w:r w:rsidR="00990EA8">
        <w:rPr>
          <w:rFonts w:asciiTheme="majorHAnsi" w:hAnsiTheme="majorHAnsi"/>
        </w:rPr>
        <w:t xml:space="preserve">plan for </w:t>
      </w:r>
      <w:r w:rsidR="006E229E">
        <w:rPr>
          <w:rFonts w:asciiTheme="majorHAnsi" w:hAnsiTheme="majorHAnsi"/>
        </w:rPr>
        <w:t>the</w:t>
      </w:r>
      <w:ins w:id="56" w:author="Rich Palatini" w:date="2012-04-05T15:14:00Z">
        <w:r w:rsidRPr="00A81686">
          <w:rPr>
            <w:rFonts w:asciiTheme="majorHAnsi" w:hAnsiTheme="majorHAnsi"/>
            <w:rPrChange w:id="57" w:author="Rich Palatini" w:date="2012-04-05T15:14:00Z">
              <w:rPr/>
            </w:rPrChange>
          </w:rPr>
          <w:t xml:space="preserve"> </w:t>
        </w:r>
      </w:ins>
      <w:r w:rsidR="00990EA8">
        <w:rPr>
          <w:rFonts w:asciiTheme="majorHAnsi" w:hAnsiTheme="majorHAnsi"/>
        </w:rPr>
        <w:t>future</w:t>
      </w:r>
      <w:ins w:id="58" w:author="Rich Palatini" w:date="2012-04-05T15:14:00Z">
        <w:r w:rsidRPr="00A81686">
          <w:rPr>
            <w:rFonts w:asciiTheme="majorHAnsi" w:hAnsiTheme="majorHAnsi"/>
            <w:rPrChange w:id="59" w:author="Rich Palatini" w:date="2012-04-05T15:14:00Z">
              <w:rPr/>
            </w:rPrChange>
          </w:rPr>
          <w:t xml:space="preserve">, enabling you to make the most of your </w:t>
        </w:r>
      </w:ins>
      <w:r w:rsidR="00990EA8">
        <w:rPr>
          <w:rFonts w:asciiTheme="majorHAnsi" w:hAnsiTheme="majorHAnsi"/>
        </w:rPr>
        <w:t>situation</w:t>
      </w:r>
      <w:ins w:id="60" w:author="Rich Palatini" w:date="2012-04-05T15:14:00Z">
        <w:r w:rsidRPr="00A81686">
          <w:rPr>
            <w:rFonts w:asciiTheme="majorHAnsi" w:hAnsiTheme="majorHAnsi"/>
            <w:rPrChange w:id="61" w:author="Rich Palatini" w:date="2012-04-05T15:14:00Z">
              <w:rPr/>
            </w:rPrChange>
          </w:rPr>
          <w:t xml:space="preserve"> and your financial resources.</w:t>
        </w:r>
      </w:ins>
    </w:p>
    <w:p w14:paraId="4E20C09A" w14:textId="77777777" w:rsidR="00A81686" w:rsidRPr="00A81686" w:rsidRDefault="00A81686">
      <w:pPr>
        <w:rPr>
          <w:ins w:id="62" w:author="Rich Palatini" w:date="2012-04-05T15:14:00Z"/>
          <w:rFonts w:asciiTheme="majorHAnsi" w:hAnsiTheme="majorHAnsi"/>
          <w:rPrChange w:id="63" w:author="Rich Palatini" w:date="2012-04-05T15:14:00Z">
            <w:rPr>
              <w:ins w:id="64" w:author="Rich Palatini" w:date="2012-04-05T15:14:00Z"/>
            </w:rPr>
          </w:rPrChange>
        </w:rPr>
      </w:pPr>
      <w:ins w:id="65" w:author="Rich Palatini" w:date="2012-04-05T15:14:00Z">
        <w:r w:rsidRPr="00A81686">
          <w:rPr>
            <w:rFonts w:asciiTheme="majorHAnsi" w:hAnsiTheme="majorHAnsi"/>
            <w:rPrChange w:id="66" w:author="Rich Palatini" w:date="2012-04-05T15:14:00Z">
              <w:rPr/>
            </w:rPrChange>
          </w:rPr>
          <w:t xml:space="preserve">This unique combination of </w:t>
        </w:r>
      </w:ins>
      <w:r w:rsidR="000334D8">
        <w:rPr>
          <w:rFonts w:asciiTheme="majorHAnsi" w:hAnsiTheme="majorHAnsi"/>
        </w:rPr>
        <w:t>thoughtful</w:t>
      </w:r>
      <w:ins w:id="67" w:author="Rich Palatini" w:date="2012-04-05T15:14:00Z">
        <w:r w:rsidRPr="00A81686">
          <w:rPr>
            <w:rFonts w:asciiTheme="majorHAnsi" w:hAnsiTheme="majorHAnsi"/>
            <w:rPrChange w:id="68" w:author="Rich Palatini" w:date="2012-04-05T15:14:00Z">
              <w:rPr/>
            </w:rPrChange>
          </w:rPr>
          <w:t xml:space="preserve"> advice, </w:t>
        </w:r>
      </w:ins>
      <w:r w:rsidR="000334D8">
        <w:rPr>
          <w:rFonts w:asciiTheme="majorHAnsi" w:hAnsiTheme="majorHAnsi"/>
        </w:rPr>
        <w:t xml:space="preserve">expertise, </w:t>
      </w:r>
      <w:ins w:id="69" w:author="Rich Palatini" w:date="2012-04-05T15:14:00Z">
        <w:r w:rsidRPr="00A81686">
          <w:rPr>
            <w:rFonts w:asciiTheme="majorHAnsi" w:hAnsiTheme="majorHAnsi"/>
            <w:rPrChange w:id="70" w:author="Rich Palatini" w:date="2012-04-05T15:14:00Z">
              <w:rPr/>
            </w:rPrChange>
          </w:rPr>
          <w:t>experience, strategies and personalized service simply can’t be found anywhere else.</w:t>
        </w:r>
      </w:ins>
    </w:p>
    <w:p w14:paraId="5989A5EA" w14:textId="77777777" w:rsidR="00A81686" w:rsidRPr="00A81686" w:rsidRDefault="00A81686">
      <w:pPr>
        <w:rPr>
          <w:ins w:id="71" w:author="Rich Palatini" w:date="2012-04-05T15:14:00Z"/>
          <w:rFonts w:asciiTheme="majorHAnsi" w:hAnsiTheme="majorHAnsi"/>
          <w:rPrChange w:id="72" w:author="Rich Palatini" w:date="2012-04-05T15:14:00Z">
            <w:rPr>
              <w:ins w:id="73" w:author="Rich Palatini" w:date="2012-04-05T15:14:00Z"/>
            </w:rPr>
          </w:rPrChange>
        </w:rPr>
      </w:pPr>
    </w:p>
    <w:p w14:paraId="10AEF746" w14:textId="77777777" w:rsidR="00F45540" w:rsidRPr="00BF224D" w:rsidRDefault="001637CF">
      <w:pPr>
        <w:rPr>
          <w:rFonts w:asciiTheme="majorHAnsi" w:hAnsiTheme="majorHAnsi"/>
          <w:b/>
        </w:rPr>
      </w:pPr>
      <w:r w:rsidRPr="00BF224D">
        <w:rPr>
          <w:rFonts w:asciiTheme="majorHAnsi" w:hAnsiTheme="majorHAnsi"/>
          <w:b/>
        </w:rPr>
        <w:t>FREEDOM DIVORCE ADVISORS</w:t>
      </w:r>
    </w:p>
    <w:p w14:paraId="2350F62C" w14:textId="77777777" w:rsidR="001637CF" w:rsidRPr="00BF224D" w:rsidRDefault="001637CF">
      <w:pPr>
        <w:rPr>
          <w:rFonts w:asciiTheme="majorHAnsi" w:hAnsiTheme="majorHAnsi"/>
          <w:i/>
        </w:rPr>
      </w:pPr>
      <w:r w:rsidRPr="00BF224D">
        <w:rPr>
          <w:rFonts w:asciiTheme="majorHAnsi" w:hAnsiTheme="majorHAnsi"/>
          <w:i/>
        </w:rPr>
        <w:t>Empowering Women to Take Control</w:t>
      </w:r>
    </w:p>
    <w:p w14:paraId="7400C33C" w14:textId="77777777" w:rsidR="001637CF" w:rsidRPr="00BF224D" w:rsidRDefault="000F2BC8">
      <w:pPr>
        <w:rPr>
          <w:rFonts w:asciiTheme="majorHAnsi" w:hAnsiTheme="majorHAnsi"/>
        </w:rPr>
      </w:pPr>
      <w:r w:rsidRPr="00BF224D">
        <w:rPr>
          <w:rFonts w:asciiTheme="majorHAnsi" w:hAnsiTheme="majorHAnsi"/>
        </w:rPr>
        <w:t xml:space="preserve">Providing </w:t>
      </w:r>
      <w:del w:id="74" w:author="User" w:date="2012-04-03T12:41:00Z">
        <w:r w:rsidRPr="00BF224D" w:rsidDel="001E0741">
          <w:rPr>
            <w:rFonts w:asciiTheme="majorHAnsi" w:hAnsiTheme="majorHAnsi"/>
          </w:rPr>
          <w:delText xml:space="preserve">uniquely </w:delText>
        </w:r>
      </w:del>
      <w:ins w:id="75" w:author="User" w:date="2012-04-03T12:41:00Z">
        <w:r w:rsidR="001E0741">
          <w:rPr>
            <w:rFonts w:asciiTheme="majorHAnsi" w:hAnsiTheme="majorHAnsi"/>
          </w:rPr>
          <w:t>highly</w:t>
        </w:r>
        <w:r w:rsidR="001E0741" w:rsidRPr="00BF224D">
          <w:rPr>
            <w:rFonts w:asciiTheme="majorHAnsi" w:hAnsiTheme="majorHAnsi"/>
          </w:rPr>
          <w:t xml:space="preserve"> </w:t>
        </w:r>
      </w:ins>
      <w:r w:rsidRPr="00BF224D">
        <w:rPr>
          <w:rFonts w:asciiTheme="majorHAnsi" w:hAnsiTheme="majorHAnsi"/>
        </w:rPr>
        <w:t xml:space="preserve">specialized </w:t>
      </w:r>
      <w:del w:id="76" w:author="User" w:date="2012-04-03T12:39:00Z">
        <w:r w:rsidRPr="00BF224D" w:rsidDel="001E0741">
          <w:rPr>
            <w:rFonts w:asciiTheme="majorHAnsi" w:hAnsiTheme="majorHAnsi"/>
          </w:rPr>
          <w:delText xml:space="preserve">accounting </w:delText>
        </w:r>
      </w:del>
      <w:ins w:id="77" w:author="User" w:date="2012-04-03T12:39:00Z">
        <w:del w:id="78" w:author="Rich Palatini" w:date="2012-04-04T15:27:00Z">
          <w:r w:rsidR="001E0741" w:rsidDel="00946F7C">
            <w:rPr>
              <w:rFonts w:asciiTheme="majorHAnsi" w:hAnsiTheme="majorHAnsi"/>
            </w:rPr>
            <w:delText>tax</w:delText>
          </w:r>
          <w:r w:rsidR="001E0741" w:rsidRPr="00BF224D" w:rsidDel="00946F7C">
            <w:rPr>
              <w:rFonts w:asciiTheme="majorHAnsi" w:hAnsiTheme="majorHAnsi"/>
            </w:rPr>
            <w:delText xml:space="preserve"> </w:delText>
          </w:r>
        </w:del>
      </w:ins>
      <w:del w:id="79" w:author="Rich Palatini" w:date="2012-04-04T15:27:00Z">
        <w:r w:rsidRPr="00BF224D" w:rsidDel="00946F7C">
          <w:rPr>
            <w:rFonts w:asciiTheme="majorHAnsi" w:hAnsiTheme="majorHAnsi"/>
          </w:rPr>
          <w:delText xml:space="preserve">and </w:delText>
        </w:r>
      </w:del>
      <w:ins w:id="80" w:author="User" w:date="2012-04-03T12:39:00Z">
        <w:del w:id="81" w:author="Rich Palatini" w:date="2012-04-04T15:27:00Z">
          <w:r w:rsidR="001E0741" w:rsidDel="00946F7C">
            <w:rPr>
              <w:rFonts w:asciiTheme="majorHAnsi" w:hAnsiTheme="majorHAnsi"/>
            </w:rPr>
            <w:delText>financial</w:delText>
          </w:r>
        </w:del>
      </w:ins>
      <w:ins w:id="82" w:author="Rich Palatini" w:date="2012-04-04T15:27:00Z">
        <w:r w:rsidR="00946F7C">
          <w:rPr>
            <w:rFonts w:asciiTheme="majorHAnsi" w:hAnsiTheme="majorHAnsi"/>
          </w:rPr>
          <w:t>financial and tax</w:t>
        </w:r>
      </w:ins>
      <w:ins w:id="83" w:author="User" w:date="2012-04-03T12:39:00Z">
        <w:r w:rsidR="001E0741">
          <w:rPr>
            <w:rFonts w:asciiTheme="majorHAnsi" w:hAnsiTheme="majorHAnsi"/>
          </w:rPr>
          <w:t xml:space="preserve"> </w:t>
        </w:r>
      </w:ins>
      <w:del w:id="84" w:author="User" w:date="2012-04-03T12:41:00Z">
        <w:r w:rsidRPr="00BF224D" w:rsidDel="001E0741">
          <w:rPr>
            <w:rFonts w:asciiTheme="majorHAnsi" w:hAnsiTheme="majorHAnsi"/>
          </w:rPr>
          <w:delText>consulting services</w:delText>
        </w:r>
      </w:del>
      <w:ins w:id="85" w:author="User" w:date="2012-04-03T12:41:00Z">
        <w:r w:rsidR="001E0741">
          <w:rPr>
            <w:rFonts w:asciiTheme="majorHAnsi" w:hAnsiTheme="majorHAnsi"/>
          </w:rPr>
          <w:t>advice</w:t>
        </w:r>
      </w:ins>
      <w:ins w:id="86" w:author="Rich Palatini" w:date="2012-04-04T15:27:00Z">
        <w:r w:rsidR="00946F7C" w:rsidRPr="00946F7C">
          <w:rPr>
            <w:rFonts w:asciiTheme="majorHAnsi" w:hAnsiTheme="majorHAnsi"/>
          </w:rPr>
          <w:t xml:space="preserve"> </w:t>
        </w:r>
        <w:r w:rsidR="00946F7C">
          <w:rPr>
            <w:rFonts w:asciiTheme="majorHAnsi" w:hAnsiTheme="majorHAnsi"/>
          </w:rPr>
          <w:t>to affluent divorcing women</w:t>
        </w:r>
      </w:ins>
      <w:ins w:id="87" w:author="User" w:date="2012-04-03T12:41:00Z">
        <w:r w:rsidR="001E0741">
          <w:rPr>
            <w:rFonts w:asciiTheme="majorHAnsi" w:hAnsiTheme="majorHAnsi"/>
          </w:rPr>
          <w:t xml:space="preserve"> </w:t>
        </w:r>
        <w:del w:id="88" w:author="Rich Palatini" w:date="2012-04-04T15:20:00Z">
          <w:r w:rsidR="001E0741" w:rsidDel="00DA7599">
            <w:rPr>
              <w:rFonts w:asciiTheme="majorHAnsi" w:hAnsiTheme="majorHAnsi"/>
            </w:rPr>
            <w:delText xml:space="preserve">to affluent divorcing women </w:delText>
          </w:r>
        </w:del>
      </w:ins>
      <w:r w:rsidR="00990EA8">
        <w:rPr>
          <w:rFonts w:asciiTheme="majorHAnsi" w:hAnsiTheme="majorHAnsi"/>
        </w:rPr>
        <w:t>which</w:t>
      </w:r>
      <w:r w:rsidRPr="00BF224D">
        <w:rPr>
          <w:rFonts w:asciiTheme="majorHAnsi" w:hAnsiTheme="majorHAnsi"/>
        </w:rPr>
        <w:t xml:space="preserve"> empower</w:t>
      </w:r>
      <w:ins w:id="89" w:author="Rich Palatini" w:date="2012-04-04T15:21:00Z">
        <w:r w:rsidR="00DA7599">
          <w:rPr>
            <w:rFonts w:asciiTheme="majorHAnsi" w:hAnsiTheme="majorHAnsi"/>
          </w:rPr>
          <w:t>s</w:t>
        </w:r>
      </w:ins>
      <w:r w:rsidRPr="00BF224D">
        <w:rPr>
          <w:rFonts w:asciiTheme="majorHAnsi" w:hAnsiTheme="majorHAnsi"/>
        </w:rPr>
        <w:t xml:space="preserve"> </w:t>
      </w:r>
      <w:del w:id="90" w:author="Rich Palatini" w:date="2012-04-04T14:27:00Z">
        <w:r w:rsidRPr="00BF224D" w:rsidDel="00885E72">
          <w:rPr>
            <w:rFonts w:asciiTheme="majorHAnsi" w:hAnsiTheme="majorHAnsi"/>
          </w:rPr>
          <w:delText xml:space="preserve">your </w:delText>
        </w:r>
      </w:del>
      <w:ins w:id="91" w:author="Rich Palatini" w:date="2012-04-04T14:27:00Z">
        <w:r w:rsidR="00DA7599">
          <w:rPr>
            <w:rFonts w:asciiTheme="majorHAnsi" w:hAnsiTheme="majorHAnsi"/>
          </w:rPr>
          <w:t>the</w:t>
        </w:r>
      </w:ins>
      <w:ins w:id="92" w:author="Rich Palatini" w:date="2012-04-04T15:27:00Z">
        <w:r w:rsidR="00946F7C">
          <w:rPr>
            <w:rFonts w:asciiTheme="majorHAnsi" w:hAnsiTheme="majorHAnsi"/>
          </w:rPr>
          <w:t>ir</w:t>
        </w:r>
      </w:ins>
      <w:ins w:id="93" w:author="Rich Palatini" w:date="2012-04-04T14:27:00Z">
        <w:r w:rsidR="00885E72" w:rsidRPr="00BF224D">
          <w:rPr>
            <w:rFonts w:asciiTheme="majorHAnsi" w:hAnsiTheme="majorHAnsi"/>
          </w:rPr>
          <w:t xml:space="preserve"> </w:t>
        </w:r>
      </w:ins>
      <w:r w:rsidRPr="00BF224D">
        <w:rPr>
          <w:rFonts w:asciiTheme="majorHAnsi" w:hAnsiTheme="majorHAnsi"/>
        </w:rPr>
        <w:t>l</w:t>
      </w:r>
      <w:ins w:id="94" w:author="Rich Palatini" w:date="2012-04-04T14:27:00Z">
        <w:r w:rsidR="00885E72">
          <w:rPr>
            <w:rFonts w:asciiTheme="majorHAnsi" w:hAnsiTheme="majorHAnsi"/>
          </w:rPr>
          <w:t>ives</w:t>
        </w:r>
      </w:ins>
      <w:del w:id="95" w:author="Rich Palatini" w:date="2012-04-04T14:27:00Z">
        <w:r w:rsidRPr="00BF224D" w:rsidDel="00885E72">
          <w:rPr>
            <w:rFonts w:asciiTheme="majorHAnsi" w:hAnsiTheme="majorHAnsi"/>
          </w:rPr>
          <w:delText>ife</w:delText>
        </w:r>
      </w:del>
      <w:r w:rsidRPr="00BF224D">
        <w:rPr>
          <w:rFonts w:asciiTheme="majorHAnsi" w:hAnsiTheme="majorHAnsi"/>
        </w:rPr>
        <w:t>,</w:t>
      </w:r>
      <w:r w:rsidR="001637CF" w:rsidRPr="00BF224D">
        <w:rPr>
          <w:rFonts w:asciiTheme="majorHAnsi" w:hAnsiTheme="majorHAnsi"/>
        </w:rPr>
        <w:t xml:space="preserve"> </w:t>
      </w:r>
      <w:del w:id="96" w:author="Rich Palatini" w:date="2012-04-04T14:28:00Z">
        <w:r w:rsidR="001637CF" w:rsidRPr="00BF224D" w:rsidDel="00885E72">
          <w:rPr>
            <w:rFonts w:asciiTheme="majorHAnsi" w:hAnsiTheme="majorHAnsi"/>
          </w:rPr>
          <w:delText>you</w:delText>
        </w:r>
        <w:r w:rsidRPr="00BF224D" w:rsidDel="00885E72">
          <w:rPr>
            <w:rFonts w:asciiTheme="majorHAnsi" w:hAnsiTheme="majorHAnsi"/>
          </w:rPr>
          <w:delText>r</w:delText>
        </w:r>
      </w:del>
      <w:del w:id="97" w:author="Rich Palatini" w:date="2012-04-04T15:21:00Z">
        <w:r w:rsidR="001637CF" w:rsidRPr="00BF224D" w:rsidDel="00DA7599">
          <w:rPr>
            <w:rFonts w:asciiTheme="majorHAnsi" w:hAnsiTheme="majorHAnsi"/>
          </w:rPr>
          <w:delText xml:space="preserve"> </w:delText>
        </w:r>
      </w:del>
      <w:r w:rsidR="001637CF" w:rsidRPr="00BF224D">
        <w:rPr>
          <w:rFonts w:asciiTheme="majorHAnsi" w:hAnsiTheme="majorHAnsi"/>
        </w:rPr>
        <w:t>future</w:t>
      </w:r>
      <w:ins w:id="98" w:author="Rich Palatini" w:date="2012-04-04T14:28:00Z">
        <w:r w:rsidR="00885E72">
          <w:rPr>
            <w:rFonts w:asciiTheme="majorHAnsi" w:hAnsiTheme="majorHAnsi"/>
          </w:rPr>
          <w:t>s</w:t>
        </w:r>
      </w:ins>
      <w:r w:rsidR="001637CF" w:rsidRPr="00BF224D">
        <w:rPr>
          <w:rFonts w:asciiTheme="majorHAnsi" w:hAnsiTheme="majorHAnsi"/>
        </w:rPr>
        <w:t xml:space="preserve"> and </w:t>
      </w:r>
      <w:del w:id="99" w:author="Rich Palatini" w:date="2012-04-04T14:28:00Z">
        <w:r w:rsidR="001637CF" w:rsidRPr="00BF224D" w:rsidDel="00885E72">
          <w:rPr>
            <w:rFonts w:asciiTheme="majorHAnsi" w:hAnsiTheme="majorHAnsi"/>
          </w:rPr>
          <w:delText>your</w:delText>
        </w:r>
      </w:del>
      <w:del w:id="100" w:author="Rich Palatini" w:date="2012-04-04T15:21:00Z">
        <w:r w:rsidR="001637CF" w:rsidRPr="00BF224D" w:rsidDel="00DA7599">
          <w:rPr>
            <w:rFonts w:asciiTheme="majorHAnsi" w:hAnsiTheme="majorHAnsi"/>
          </w:rPr>
          <w:delText xml:space="preserve"> </w:delText>
        </w:r>
      </w:del>
      <w:r w:rsidR="001637CF" w:rsidRPr="00BF224D">
        <w:rPr>
          <w:rFonts w:asciiTheme="majorHAnsi" w:hAnsiTheme="majorHAnsi"/>
        </w:rPr>
        <w:t>independence</w:t>
      </w:r>
      <w:r w:rsidR="00990EA8">
        <w:rPr>
          <w:rFonts w:asciiTheme="majorHAnsi" w:hAnsiTheme="majorHAnsi"/>
        </w:rPr>
        <w:t>.</w:t>
      </w:r>
      <w:del w:id="101" w:author="Rich Palatini" w:date="2012-04-04T15:20:00Z">
        <w:r w:rsidR="001637CF" w:rsidRPr="00BF224D" w:rsidDel="00DA7599">
          <w:rPr>
            <w:rFonts w:asciiTheme="majorHAnsi" w:hAnsiTheme="majorHAnsi"/>
          </w:rPr>
          <w:delText>.</w:delText>
        </w:r>
      </w:del>
    </w:p>
    <w:p w14:paraId="5C4EB90D" w14:textId="77777777" w:rsidR="00BD401E" w:rsidRPr="00BD401E" w:rsidRDefault="005D1500" w:rsidP="00BD401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D401E">
        <w:rPr>
          <w:rFonts w:asciiTheme="majorHAnsi" w:hAnsiTheme="majorHAnsi"/>
        </w:rPr>
        <w:lastRenderedPageBreak/>
        <w:t>Pre-s</w:t>
      </w:r>
      <w:r w:rsidR="00DB4FFA" w:rsidRPr="00BD401E">
        <w:rPr>
          <w:rFonts w:asciiTheme="majorHAnsi" w:hAnsiTheme="majorHAnsi"/>
        </w:rPr>
        <w:t>ettlement</w:t>
      </w:r>
      <w:ins w:id="102" w:author="User" w:date="2012-04-03T12:41:00Z">
        <w:r w:rsidR="001E0741">
          <w:rPr>
            <w:rFonts w:asciiTheme="majorHAnsi" w:hAnsiTheme="majorHAnsi"/>
          </w:rPr>
          <w:t xml:space="preserve"> </w:t>
        </w:r>
      </w:ins>
      <w:ins w:id="103" w:author="User" w:date="2012-04-03T12:42:00Z">
        <w:del w:id="104" w:author="Rich Palatini" w:date="2012-04-04T14:18:00Z">
          <w:r w:rsidR="001E0741" w:rsidDel="00033E61">
            <w:rPr>
              <w:rFonts w:asciiTheme="majorHAnsi" w:hAnsiTheme="majorHAnsi"/>
            </w:rPr>
            <w:delText xml:space="preserve">tax and </w:delText>
          </w:r>
        </w:del>
      </w:ins>
      <w:ins w:id="105" w:author="User" w:date="2012-04-03T12:41:00Z">
        <w:del w:id="106" w:author="Rich Palatini" w:date="2012-04-04T14:18:00Z">
          <w:r w:rsidR="001E0741" w:rsidDel="00033E61">
            <w:rPr>
              <w:rFonts w:asciiTheme="majorHAnsi" w:hAnsiTheme="majorHAnsi"/>
            </w:rPr>
            <w:delText>financial</w:delText>
          </w:r>
        </w:del>
      </w:ins>
      <w:ins w:id="107" w:author="Rich Palatini" w:date="2012-04-04T14:18:00Z">
        <w:r w:rsidR="00033E61">
          <w:rPr>
            <w:rFonts w:asciiTheme="majorHAnsi" w:hAnsiTheme="majorHAnsi"/>
          </w:rPr>
          <w:t>financial and tax</w:t>
        </w:r>
      </w:ins>
      <w:ins w:id="108" w:author="User" w:date="2012-04-03T12:41:00Z">
        <w:r w:rsidR="001E0741">
          <w:rPr>
            <w:rFonts w:asciiTheme="majorHAnsi" w:hAnsiTheme="majorHAnsi"/>
          </w:rPr>
          <w:t xml:space="preserve"> strategy</w:t>
        </w:r>
      </w:ins>
    </w:p>
    <w:p w14:paraId="531E030F" w14:textId="256F115F" w:rsidR="00BD401E" w:rsidRDefault="005D1500" w:rsidP="00BD401E">
      <w:pPr>
        <w:pStyle w:val="ListParagraph"/>
        <w:numPr>
          <w:ilvl w:val="0"/>
          <w:numId w:val="2"/>
        </w:numPr>
        <w:rPr>
          <w:ins w:id="109" w:author="Rich Palatini" w:date="2012-04-04T14:19:00Z"/>
          <w:rFonts w:asciiTheme="majorHAnsi" w:hAnsiTheme="majorHAnsi"/>
        </w:rPr>
      </w:pPr>
      <w:r w:rsidRPr="00BD401E">
        <w:rPr>
          <w:rFonts w:asciiTheme="majorHAnsi" w:hAnsiTheme="majorHAnsi"/>
        </w:rPr>
        <w:t>Post-s</w:t>
      </w:r>
      <w:r w:rsidR="00DB4FFA" w:rsidRPr="00BD401E">
        <w:rPr>
          <w:rFonts w:asciiTheme="majorHAnsi" w:hAnsiTheme="majorHAnsi"/>
        </w:rPr>
        <w:t>ettlement</w:t>
      </w:r>
      <w:ins w:id="110" w:author="User" w:date="2012-04-03T12:42:00Z">
        <w:r w:rsidR="001E0741">
          <w:rPr>
            <w:rFonts w:asciiTheme="majorHAnsi" w:hAnsiTheme="majorHAnsi"/>
          </w:rPr>
          <w:t xml:space="preserve"> </w:t>
        </w:r>
        <w:del w:id="111" w:author="Rich Palatini" w:date="2012-04-04T14:18:00Z">
          <w:r w:rsidR="001E0741" w:rsidDel="00033E61">
            <w:rPr>
              <w:rFonts w:asciiTheme="majorHAnsi" w:hAnsiTheme="majorHAnsi"/>
            </w:rPr>
            <w:delText>tax and financial</w:delText>
          </w:r>
        </w:del>
      </w:ins>
      <w:ins w:id="112" w:author="Rich Palatini" w:date="2012-04-04T14:18:00Z">
        <w:r w:rsidR="00033E61">
          <w:rPr>
            <w:rFonts w:asciiTheme="majorHAnsi" w:hAnsiTheme="majorHAnsi"/>
          </w:rPr>
          <w:t>financial and tax</w:t>
        </w:r>
      </w:ins>
      <w:ins w:id="113" w:author="User" w:date="2012-04-03T12:42:00Z">
        <w:r w:rsidR="001E0741">
          <w:rPr>
            <w:rFonts w:asciiTheme="majorHAnsi" w:hAnsiTheme="majorHAnsi"/>
          </w:rPr>
          <w:t xml:space="preserve"> </w:t>
        </w:r>
      </w:ins>
      <w:r w:rsidR="00A746A4">
        <w:rPr>
          <w:rFonts w:asciiTheme="majorHAnsi" w:hAnsiTheme="majorHAnsi"/>
        </w:rPr>
        <w:t>planning</w:t>
      </w:r>
    </w:p>
    <w:p w14:paraId="41684066" w14:textId="77777777" w:rsidR="00033E61" w:rsidRPr="00033E61" w:rsidRDefault="00033E61" w:rsidP="00A81686">
      <w:pPr>
        <w:pStyle w:val="ListParagraph"/>
        <w:numPr>
          <w:ilvl w:val="0"/>
          <w:numId w:val="2"/>
        </w:numPr>
        <w:rPr>
          <w:ins w:id="114" w:author="User" w:date="2012-04-03T12:42:00Z"/>
          <w:rFonts w:asciiTheme="majorHAnsi" w:hAnsiTheme="majorHAnsi"/>
          <w:rPrChange w:id="115" w:author="Rich Palatini" w:date="2012-04-04T14:19:00Z">
            <w:rPr>
              <w:ins w:id="116" w:author="User" w:date="2012-04-03T12:42:00Z"/>
            </w:rPr>
          </w:rPrChange>
        </w:rPr>
      </w:pPr>
      <w:ins w:id="117" w:author="Rich Palatini" w:date="2012-04-04T14:19:00Z">
        <w:r>
          <w:rPr>
            <w:rFonts w:asciiTheme="majorHAnsi" w:hAnsiTheme="majorHAnsi"/>
          </w:rPr>
          <w:t>Ongoing annual t</w:t>
        </w:r>
        <w:r w:rsidRPr="00BD401E">
          <w:rPr>
            <w:rFonts w:asciiTheme="majorHAnsi" w:hAnsiTheme="majorHAnsi"/>
          </w:rPr>
          <w:t>ax preparation</w:t>
        </w:r>
      </w:ins>
    </w:p>
    <w:p w14:paraId="577B5CC0" w14:textId="0A39196B" w:rsidR="001E0741" w:rsidRPr="00BD401E" w:rsidRDefault="001E0741" w:rsidP="00BD401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ins w:id="118" w:author="User" w:date="2012-04-03T12:42:00Z">
        <w:r>
          <w:rPr>
            <w:rFonts w:asciiTheme="majorHAnsi" w:hAnsiTheme="majorHAnsi"/>
          </w:rPr>
          <w:t xml:space="preserve">Personal </w:t>
        </w:r>
        <w:del w:id="119" w:author="Rich Palatini" w:date="2012-04-04T14:19:00Z">
          <w:r w:rsidDel="00033E61">
            <w:rPr>
              <w:rFonts w:asciiTheme="majorHAnsi" w:hAnsiTheme="majorHAnsi"/>
            </w:rPr>
            <w:delText>CFO</w:delText>
          </w:r>
        </w:del>
      </w:ins>
      <w:r w:rsidR="00A746A4">
        <w:rPr>
          <w:rFonts w:asciiTheme="majorHAnsi" w:hAnsiTheme="majorHAnsi"/>
        </w:rPr>
        <w:t>CFO</w:t>
      </w:r>
      <w:ins w:id="120" w:author="User" w:date="2012-04-03T12:42:00Z">
        <w:r>
          <w:rPr>
            <w:rFonts w:asciiTheme="majorHAnsi" w:hAnsiTheme="majorHAnsi"/>
          </w:rPr>
          <w:t xml:space="preserve"> services (budgeting, cash flow management, bill paying)</w:t>
        </w:r>
      </w:ins>
    </w:p>
    <w:p w14:paraId="32A20778" w14:textId="77777777" w:rsidR="00BD401E" w:rsidRPr="00BD401E" w:rsidDel="001E0741" w:rsidRDefault="000B32DF" w:rsidP="00BD401E">
      <w:pPr>
        <w:pStyle w:val="ListParagraph"/>
        <w:numPr>
          <w:ilvl w:val="0"/>
          <w:numId w:val="2"/>
        </w:numPr>
        <w:rPr>
          <w:del w:id="121" w:author="User" w:date="2012-04-03T12:42:00Z"/>
          <w:rFonts w:asciiTheme="majorHAnsi" w:hAnsiTheme="majorHAnsi"/>
        </w:rPr>
      </w:pPr>
      <w:del w:id="122" w:author="User" w:date="2012-04-03T12:42:00Z">
        <w:r w:rsidRPr="00BD401E" w:rsidDel="001E0741">
          <w:rPr>
            <w:rFonts w:asciiTheme="majorHAnsi" w:hAnsiTheme="majorHAnsi"/>
          </w:rPr>
          <w:delText>Financial</w:delText>
        </w:r>
        <w:r w:rsidR="005D1500" w:rsidRPr="00BD401E" w:rsidDel="001E0741">
          <w:rPr>
            <w:rFonts w:asciiTheme="majorHAnsi" w:hAnsiTheme="majorHAnsi"/>
          </w:rPr>
          <w:delText xml:space="preserve"> p</w:delText>
        </w:r>
        <w:r w:rsidR="00DB4FFA" w:rsidRPr="00BD401E" w:rsidDel="001E0741">
          <w:rPr>
            <w:rFonts w:asciiTheme="majorHAnsi" w:hAnsiTheme="majorHAnsi"/>
          </w:rPr>
          <w:delText>lanning</w:delText>
        </w:r>
      </w:del>
    </w:p>
    <w:p w14:paraId="0D0558A5" w14:textId="77777777" w:rsidR="001637CF" w:rsidRPr="00BD401E" w:rsidDel="00033E61" w:rsidRDefault="001E0741" w:rsidP="00BD401E">
      <w:pPr>
        <w:pStyle w:val="ListParagraph"/>
        <w:numPr>
          <w:ilvl w:val="0"/>
          <w:numId w:val="2"/>
        </w:numPr>
        <w:rPr>
          <w:del w:id="123" w:author="Rich Palatini" w:date="2012-04-04T14:19:00Z"/>
          <w:rFonts w:asciiTheme="majorHAnsi" w:hAnsiTheme="majorHAnsi"/>
        </w:rPr>
      </w:pPr>
      <w:ins w:id="124" w:author="User" w:date="2012-04-03T12:42:00Z">
        <w:del w:id="125" w:author="Rich Palatini" w:date="2012-04-04T14:19:00Z">
          <w:r w:rsidDel="00033E61">
            <w:rPr>
              <w:rFonts w:asciiTheme="majorHAnsi" w:hAnsiTheme="majorHAnsi"/>
            </w:rPr>
            <w:delText xml:space="preserve">Ongoing annual </w:delText>
          </w:r>
        </w:del>
      </w:ins>
      <w:del w:id="126" w:author="Rich Palatini" w:date="2012-04-04T14:19:00Z">
        <w:r w:rsidR="005D1500" w:rsidRPr="00BD401E" w:rsidDel="00033E61">
          <w:rPr>
            <w:rFonts w:asciiTheme="majorHAnsi" w:hAnsiTheme="majorHAnsi"/>
          </w:rPr>
          <w:delText>T</w:delText>
        </w:r>
      </w:del>
      <w:ins w:id="127" w:author="User" w:date="2012-04-03T12:42:00Z">
        <w:del w:id="128" w:author="Rich Palatini" w:date="2012-04-04T14:19:00Z">
          <w:r w:rsidDel="00033E61">
            <w:rPr>
              <w:rFonts w:asciiTheme="majorHAnsi" w:hAnsiTheme="majorHAnsi"/>
            </w:rPr>
            <w:delText>t</w:delText>
          </w:r>
        </w:del>
      </w:ins>
      <w:del w:id="129" w:author="Rich Palatini" w:date="2012-04-04T14:19:00Z">
        <w:r w:rsidR="005D1500" w:rsidRPr="00BD401E" w:rsidDel="00033E61">
          <w:rPr>
            <w:rFonts w:asciiTheme="majorHAnsi" w:hAnsiTheme="majorHAnsi"/>
          </w:rPr>
          <w:delText>ax p</w:delText>
        </w:r>
        <w:r w:rsidR="00DB4FFA" w:rsidRPr="00BD401E" w:rsidDel="00033E61">
          <w:rPr>
            <w:rFonts w:asciiTheme="majorHAnsi" w:hAnsiTheme="majorHAnsi"/>
          </w:rPr>
          <w:delText>reparation</w:delText>
        </w:r>
      </w:del>
    </w:p>
    <w:p w14:paraId="21266173" w14:textId="77777777" w:rsidR="001637CF" w:rsidRPr="00BF224D" w:rsidDel="00033E61" w:rsidRDefault="001637CF">
      <w:pPr>
        <w:rPr>
          <w:del w:id="130" w:author="Rich Palatini" w:date="2012-04-04T14:21:00Z"/>
          <w:rFonts w:asciiTheme="majorHAnsi" w:hAnsiTheme="majorHAnsi"/>
        </w:rPr>
      </w:pPr>
    </w:p>
    <w:p w14:paraId="58753265" w14:textId="77777777" w:rsidR="001637CF" w:rsidRPr="00BF224D" w:rsidRDefault="00450AA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FREEDOM </w:t>
      </w:r>
      <w:r w:rsidR="001637CF" w:rsidRPr="00BF224D">
        <w:rPr>
          <w:rFonts w:asciiTheme="majorHAnsi" w:hAnsiTheme="majorHAnsi"/>
          <w:b/>
        </w:rPr>
        <w:t>WEALTH ADVISORS</w:t>
      </w:r>
    </w:p>
    <w:p w14:paraId="231B40AF" w14:textId="77777777" w:rsidR="001637CF" w:rsidRPr="00BF224D" w:rsidRDefault="001637CF">
      <w:pPr>
        <w:rPr>
          <w:rFonts w:asciiTheme="majorHAnsi" w:hAnsiTheme="majorHAnsi"/>
          <w:i/>
        </w:rPr>
      </w:pPr>
      <w:r w:rsidRPr="00BF224D">
        <w:rPr>
          <w:rFonts w:asciiTheme="majorHAnsi" w:hAnsiTheme="majorHAnsi"/>
          <w:i/>
        </w:rPr>
        <w:t xml:space="preserve">Our plans. </w:t>
      </w:r>
      <w:proofErr w:type="gramStart"/>
      <w:r w:rsidRPr="00BF224D">
        <w:rPr>
          <w:rFonts w:asciiTheme="majorHAnsi" w:hAnsiTheme="majorHAnsi"/>
          <w:i/>
        </w:rPr>
        <w:t>Your future.</w:t>
      </w:r>
      <w:proofErr w:type="gramEnd"/>
    </w:p>
    <w:p w14:paraId="678D33F1" w14:textId="77777777" w:rsidR="001E0741" w:rsidRPr="00946F7C" w:rsidDel="00033E61" w:rsidRDefault="00D10B7B">
      <w:pPr>
        <w:numPr>
          <w:ilvl w:val="0"/>
          <w:numId w:val="5"/>
        </w:numPr>
        <w:ind w:left="0"/>
        <w:rPr>
          <w:ins w:id="131" w:author="User" w:date="2012-04-03T12:43:00Z"/>
          <w:del w:id="132" w:author="Rich Palatini" w:date="2012-04-04T14:20:00Z"/>
          <w:rFonts w:asciiTheme="majorHAnsi" w:hAnsiTheme="majorHAnsi"/>
          <w:rPrChange w:id="133" w:author="Rich Palatini" w:date="2012-04-04T15:31:00Z">
            <w:rPr>
              <w:ins w:id="134" w:author="User" w:date="2012-04-03T12:43:00Z"/>
              <w:del w:id="135" w:author="Rich Palatini" w:date="2012-04-04T14:20:00Z"/>
            </w:rPr>
          </w:rPrChange>
        </w:rPr>
        <w:pPrChange w:id="136" w:author="Rich Palatini" w:date="2012-04-04T15:31:00Z">
          <w:pPr/>
        </w:pPrChange>
      </w:pPr>
      <w:r w:rsidRPr="00BF224D">
        <w:rPr>
          <w:rFonts w:asciiTheme="majorHAnsi" w:hAnsiTheme="majorHAnsi"/>
        </w:rPr>
        <w:t xml:space="preserve">Holistic wealth management </w:t>
      </w:r>
      <w:del w:id="137" w:author="User" w:date="2012-04-03T12:43:00Z">
        <w:r w:rsidRPr="00BF224D" w:rsidDel="001E0741">
          <w:rPr>
            <w:rFonts w:asciiTheme="majorHAnsi" w:hAnsiTheme="majorHAnsi"/>
          </w:rPr>
          <w:delText xml:space="preserve">and specialized </w:delText>
        </w:r>
        <w:r w:rsidR="005D1500" w:rsidRPr="00BF224D" w:rsidDel="001E0741">
          <w:rPr>
            <w:rFonts w:asciiTheme="majorHAnsi" w:hAnsiTheme="majorHAnsi"/>
          </w:rPr>
          <w:delText xml:space="preserve">financial </w:delText>
        </w:r>
        <w:r w:rsidRPr="00BF224D" w:rsidDel="001E0741">
          <w:rPr>
            <w:rFonts w:asciiTheme="majorHAnsi" w:hAnsiTheme="majorHAnsi"/>
          </w:rPr>
          <w:delText>advisory</w:delText>
        </w:r>
        <w:r w:rsidR="00514ED7" w:rsidRPr="00BF224D" w:rsidDel="001E0741">
          <w:rPr>
            <w:rFonts w:asciiTheme="majorHAnsi" w:hAnsiTheme="majorHAnsi"/>
          </w:rPr>
          <w:delText xml:space="preserve"> </w:delText>
        </w:r>
      </w:del>
      <w:r w:rsidR="00514ED7" w:rsidRPr="00BF224D">
        <w:rPr>
          <w:rFonts w:asciiTheme="majorHAnsi" w:hAnsiTheme="majorHAnsi"/>
        </w:rPr>
        <w:t>services</w:t>
      </w:r>
      <w:ins w:id="138" w:author="Rich Palatini" w:date="2012-04-04T15:28:00Z">
        <w:r w:rsidR="00946F7C" w:rsidRPr="00946F7C">
          <w:rPr>
            <w:rFonts w:asciiTheme="majorHAnsi" w:hAnsiTheme="majorHAnsi"/>
          </w:rPr>
          <w:t xml:space="preserve"> </w:t>
        </w:r>
        <w:r w:rsidR="00946F7C">
          <w:rPr>
            <w:rFonts w:asciiTheme="majorHAnsi" w:hAnsiTheme="majorHAnsi"/>
          </w:rPr>
          <w:t>for affluent individuals</w:t>
        </w:r>
      </w:ins>
      <w:r w:rsidR="00990EA8">
        <w:rPr>
          <w:rFonts w:asciiTheme="majorHAnsi" w:hAnsiTheme="majorHAnsi"/>
        </w:rPr>
        <w:t xml:space="preserve"> and families</w:t>
      </w:r>
      <w:ins w:id="139" w:author="Rich Palatini" w:date="2012-04-04T15:28:00Z">
        <w:r w:rsidR="00946F7C">
          <w:rPr>
            <w:rFonts w:asciiTheme="majorHAnsi" w:hAnsiTheme="majorHAnsi"/>
          </w:rPr>
          <w:t>,</w:t>
        </w:r>
      </w:ins>
      <w:r w:rsidRPr="00BF224D">
        <w:rPr>
          <w:rFonts w:asciiTheme="majorHAnsi" w:hAnsiTheme="majorHAnsi"/>
        </w:rPr>
        <w:t xml:space="preserve"> </w:t>
      </w:r>
      <w:ins w:id="140" w:author="User" w:date="2012-04-03T12:45:00Z">
        <w:del w:id="141" w:author="Rich Palatini" w:date="2012-04-04T14:22:00Z">
          <w:r w:rsidR="001E0741" w:rsidDel="00033E61">
            <w:rPr>
              <w:rFonts w:asciiTheme="majorHAnsi" w:hAnsiTheme="majorHAnsi"/>
            </w:rPr>
            <w:delText>placing</w:delText>
          </w:r>
        </w:del>
      </w:ins>
      <w:ins w:id="142" w:author="Rich Palatini" w:date="2012-04-04T14:22:00Z">
        <w:r w:rsidR="00033E61">
          <w:rPr>
            <w:rFonts w:asciiTheme="majorHAnsi" w:hAnsiTheme="majorHAnsi"/>
          </w:rPr>
          <w:t>with</w:t>
        </w:r>
      </w:ins>
      <w:ins w:id="143" w:author="User" w:date="2012-04-03T12:45:00Z">
        <w:r w:rsidR="001E0741">
          <w:rPr>
            <w:rFonts w:asciiTheme="majorHAnsi" w:hAnsiTheme="majorHAnsi"/>
          </w:rPr>
          <w:t xml:space="preserve"> a</w:t>
        </w:r>
      </w:ins>
      <w:ins w:id="144" w:author="Rich Palatini" w:date="2012-04-04T14:19:00Z">
        <w:r w:rsidR="00033E61">
          <w:rPr>
            <w:rFonts w:asciiTheme="majorHAnsi" w:hAnsiTheme="majorHAnsi"/>
          </w:rPr>
          <w:t xml:space="preserve"> balanced</w:t>
        </w:r>
      </w:ins>
      <w:ins w:id="145" w:author="User" w:date="2012-04-03T12:45:00Z">
        <w:del w:id="146" w:author="Rich Palatini" w:date="2012-04-04T14:19:00Z">
          <w:r w:rsidR="001E0741" w:rsidDel="00033E61">
            <w:rPr>
              <w:rFonts w:asciiTheme="majorHAnsi" w:hAnsiTheme="majorHAnsi"/>
            </w:rPr>
            <w:delText>n equal</w:delText>
          </w:r>
        </w:del>
        <w:r w:rsidR="001E0741">
          <w:rPr>
            <w:rFonts w:asciiTheme="majorHAnsi" w:hAnsiTheme="majorHAnsi"/>
          </w:rPr>
          <w:t xml:space="preserve"> </w:t>
        </w:r>
      </w:ins>
      <w:r w:rsidRPr="00BF224D">
        <w:rPr>
          <w:rFonts w:asciiTheme="majorHAnsi" w:hAnsiTheme="majorHAnsi"/>
        </w:rPr>
        <w:t>f</w:t>
      </w:r>
      <w:r w:rsidR="001637CF" w:rsidRPr="00BF224D">
        <w:rPr>
          <w:rFonts w:asciiTheme="majorHAnsi" w:hAnsiTheme="majorHAnsi"/>
        </w:rPr>
        <w:t>ocus</w:t>
      </w:r>
      <w:del w:id="147" w:author="User" w:date="2012-04-03T12:45:00Z">
        <w:r w:rsidR="001637CF" w:rsidRPr="00BF224D" w:rsidDel="001E0741">
          <w:rPr>
            <w:rFonts w:asciiTheme="majorHAnsi" w:hAnsiTheme="majorHAnsi"/>
          </w:rPr>
          <w:delText>ed</w:delText>
        </w:r>
      </w:del>
      <w:r w:rsidR="001637CF" w:rsidRPr="00BF224D">
        <w:rPr>
          <w:rFonts w:asciiTheme="majorHAnsi" w:hAnsiTheme="majorHAnsi"/>
        </w:rPr>
        <w:t xml:space="preserve"> on </w:t>
      </w:r>
      <w:ins w:id="148" w:author="Rich Palatini" w:date="2012-04-04T15:16:00Z">
        <w:r w:rsidR="00DA7599">
          <w:rPr>
            <w:rFonts w:asciiTheme="majorHAnsi" w:hAnsiTheme="majorHAnsi"/>
          </w:rPr>
          <w:t xml:space="preserve">both </w:t>
        </w:r>
      </w:ins>
      <w:ins w:id="149" w:author="User" w:date="2012-04-03T12:45:00Z">
        <w:r w:rsidR="001E0741" w:rsidRPr="00A81686">
          <w:rPr>
            <w:rFonts w:asciiTheme="majorHAnsi" w:hAnsiTheme="majorHAnsi"/>
          </w:rPr>
          <w:t>financial</w:t>
        </w:r>
      </w:ins>
      <w:ins w:id="150" w:author="Rich Palatini" w:date="2012-04-04T15:16:00Z">
        <w:r w:rsidR="00DA7599" w:rsidRPr="00A81686">
          <w:rPr>
            <w:rFonts w:asciiTheme="majorHAnsi" w:hAnsiTheme="majorHAnsi"/>
          </w:rPr>
          <w:t xml:space="preserve"> </w:t>
        </w:r>
      </w:ins>
      <w:ins w:id="151" w:author="User" w:date="2012-04-03T12:45:00Z">
        <w:del w:id="152" w:author="Rich Palatini" w:date="2012-04-04T15:29:00Z">
          <w:r w:rsidR="001E0741" w:rsidRPr="00A81686" w:rsidDel="00946F7C">
            <w:rPr>
              <w:rFonts w:asciiTheme="majorHAnsi" w:hAnsiTheme="majorHAnsi"/>
            </w:rPr>
            <w:delText xml:space="preserve"> </w:delText>
          </w:r>
        </w:del>
        <w:del w:id="153" w:author="Rich Palatini" w:date="2012-04-04T14:22:00Z">
          <w:r w:rsidR="001E0741" w:rsidRPr="00A81686" w:rsidDel="00033E61">
            <w:rPr>
              <w:rFonts w:asciiTheme="majorHAnsi" w:hAnsiTheme="majorHAnsi"/>
            </w:rPr>
            <w:delText xml:space="preserve">capital </w:delText>
          </w:r>
        </w:del>
        <w:r w:rsidR="001E0741" w:rsidRPr="00A81686">
          <w:rPr>
            <w:rFonts w:asciiTheme="majorHAnsi" w:hAnsiTheme="majorHAnsi"/>
          </w:rPr>
          <w:t>and human capital</w:t>
        </w:r>
      </w:ins>
      <w:r w:rsidR="00990EA8">
        <w:rPr>
          <w:rFonts w:asciiTheme="majorHAnsi" w:hAnsiTheme="majorHAnsi"/>
        </w:rPr>
        <w:t>.</w:t>
      </w:r>
      <w:ins w:id="154" w:author="User" w:date="2012-04-03T12:45:00Z">
        <w:del w:id="155" w:author="Rich Palatini" w:date="2012-04-04T15:26:00Z">
          <w:r w:rsidR="001E0741" w:rsidRPr="00A81686" w:rsidDel="00946F7C">
            <w:rPr>
              <w:rFonts w:asciiTheme="majorHAnsi" w:hAnsiTheme="majorHAnsi"/>
            </w:rPr>
            <w:delText xml:space="preserve">.  </w:delText>
          </w:r>
        </w:del>
      </w:ins>
      <w:del w:id="156" w:author="User" w:date="2012-04-03T12:45:00Z">
        <w:r w:rsidR="001637CF" w:rsidRPr="00A81686" w:rsidDel="001E0741">
          <w:rPr>
            <w:rFonts w:asciiTheme="majorHAnsi" w:hAnsiTheme="majorHAnsi"/>
          </w:rPr>
          <w:delText xml:space="preserve">your </w:delText>
        </w:r>
        <w:r w:rsidR="00DB4FFA" w:rsidRPr="00E6147D" w:rsidDel="001E0741">
          <w:rPr>
            <w:rFonts w:asciiTheme="majorHAnsi" w:hAnsiTheme="majorHAnsi"/>
          </w:rPr>
          <w:delText xml:space="preserve">life stage and </w:delText>
        </w:r>
        <w:r w:rsidRPr="00946F7C" w:rsidDel="001E0741">
          <w:rPr>
            <w:rFonts w:asciiTheme="majorHAnsi" w:hAnsiTheme="majorHAnsi"/>
          </w:rPr>
          <w:delText>goals</w:delText>
        </w:r>
        <w:r w:rsidR="00E22590" w:rsidRPr="00946F7C" w:rsidDel="001E0741">
          <w:rPr>
            <w:rFonts w:asciiTheme="majorHAnsi" w:hAnsiTheme="majorHAnsi"/>
          </w:rPr>
          <w:delText>.</w:delText>
        </w:r>
        <w:r w:rsidRPr="00946F7C" w:rsidDel="001E0741">
          <w:rPr>
            <w:rFonts w:asciiTheme="majorHAnsi" w:hAnsiTheme="majorHAnsi"/>
          </w:rPr>
          <w:delText xml:space="preserve"> </w:delText>
        </w:r>
      </w:del>
      <w:ins w:id="157" w:author="User" w:date="2012-04-03T12:43:00Z">
        <w:del w:id="158" w:author="Rich Palatini" w:date="2012-04-04T15:23:00Z">
          <w:r w:rsidR="001E0741" w:rsidRPr="00946F7C" w:rsidDel="00DA7599">
            <w:rPr>
              <w:rFonts w:asciiTheme="majorHAnsi" w:hAnsiTheme="majorHAnsi"/>
              <w:rPrChange w:id="159" w:author="Rich Palatini" w:date="2012-04-04T15:31:00Z">
                <w:rPr/>
              </w:rPrChange>
            </w:rPr>
            <w:delText xml:space="preserve">When these two vital components of affluent living exist in harmony, so do you. </w:delText>
          </w:r>
        </w:del>
      </w:ins>
    </w:p>
    <w:p w14:paraId="2F0E917F" w14:textId="77777777" w:rsidR="001637CF" w:rsidRPr="00946F7C" w:rsidDel="00DA7599" w:rsidRDefault="001637CF">
      <w:pPr>
        <w:rPr>
          <w:del w:id="160" w:author="Rich Palatini" w:date="2012-04-04T15:23:00Z"/>
          <w:rFonts w:asciiTheme="majorHAnsi" w:hAnsiTheme="majorHAnsi"/>
          <w:rPrChange w:id="161" w:author="Rich Palatini" w:date="2012-04-04T15:31:00Z">
            <w:rPr>
              <w:del w:id="162" w:author="Rich Palatini" w:date="2012-04-04T15:23:00Z"/>
            </w:rPr>
          </w:rPrChange>
        </w:rPr>
      </w:pPr>
    </w:p>
    <w:p w14:paraId="5CF09305" w14:textId="77777777" w:rsidR="005C143D" w:rsidRPr="00946F7C" w:rsidDel="00946F7C" w:rsidRDefault="005C143D">
      <w:pPr>
        <w:rPr>
          <w:del w:id="163" w:author="Rich Palatini" w:date="2012-04-04T15:30:00Z"/>
          <w:rFonts w:asciiTheme="majorHAnsi" w:hAnsiTheme="majorHAnsi"/>
          <w:rPrChange w:id="164" w:author="Rich Palatini" w:date="2012-04-04T15:31:00Z">
            <w:rPr>
              <w:del w:id="165" w:author="Rich Palatini" w:date="2012-04-04T15:30:00Z"/>
            </w:rPr>
          </w:rPrChange>
        </w:rPr>
        <w:pPrChange w:id="166" w:author="Rich Palatini" w:date="2012-04-04T15:31:00Z">
          <w:pPr>
            <w:pStyle w:val="ListParagraph"/>
            <w:numPr>
              <w:numId w:val="3"/>
            </w:numPr>
            <w:ind w:hanging="360"/>
          </w:pPr>
        </w:pPrChange>
      </w:pPr>
      <w:ins w:id="167" w:author="User" w:date="2012-04-03T12:54:00Z">
        <w:del w:id="168" w:author="Rich Palatini" w:date="2012-04-04T15:31:00Z">
          <w:r w:rsidRPr="00946F7C" w:rsidDel="00946F7C">
            <w:rPr>
              <w:rFonts w:asciiTheme="majorHAnsi" w:hAnsiTheme="majorHAnsi"/>
              <w:rPrChange w:id="169" w:author="Rich Palatini" w:date="2012-04-04T15:31:00Z">
                <w:rPr/>
              </w:rPrChange>
            </w:rPr>
            <w:delText xml:space="preserve">Registered Investment Advisors – Fiduciary </w:delText>
          </w:r>
        </w:del>
        <w:del w:id="170" w:author="Rich Palatini" w:date="2012-04-04T14:24:00Z">
          <w:r w:rsidRPr="00946F7C" w:rsidDel="00033E61">
            <w:rPr>
              <w:rFonts w:asciiTheme="majorHAnsi" w:hAnsiTheme="majorHAnsi"/>
              <w:rPrChange w:id="171" w:author="Rich Palatini" w:date="2012-04-04T15:31:00Z">
                <w:rPr/>
              </w:rPrChange>
            </w:rPr>
            <w:delText>O</w:delText>
          </w:r>
        </w:del>
        <w:del w:id="172" w:author="Rich Palatini" w:date="2012-04-04T15:31:00Z">
          <w:r w:rsidRPr="00946F7C" w:rsidDel="00946F7C">
            <w:rPr>
              <w:rFonts w:asciiTheme="majorHAnsi" w:hAnsiTheme="majorHAnsi"/>
              <w:rPrChange w:id="173" w:author="Rich Palatini" w:date="2012-04-04T15:31:00Z">
                <w:rPr/>
              </w:rPrChange>
            </w:rPr>
            <w:delText xml:space="preserve">bligation to </w:delText>
          </w:r>
        </w:del>
        <w:del w:id="174" w:author="Rich Palatini" w:date="2012-04-04T14:24:00Z">
          <w:r w:rsidRPr="00946F7C" w:rsidDel="00033E61">
            <w:rPr>
              <w:rFonts w:asciiTheme="majorHAnsi" w:hAnsiTheme="majorHAnsi"/>
              <w:rPrChange w:id="175" w:author="Rich Palatini" w:date="2012-04-04T15:31:00Z">
                <w:rPr/>
              </w:rPrChange>
            </w:rPr>
            <w:delText>C</w:delText>
          </w:r>
        </w:del>
        <w:del w:id="176" w:author="Rich Palatini" w:date="2012-04-04T15:31:00Z">
          <w:r w:rsidRPr="00946F7C" w:rsidDel="00946F7C">
            <w:rPr>
              <w:rFonts w:asciiTheme="majorHAnsi" w:hAnsiTheme="majorHAnsi"/>
              <w:rPrChange w:id="177" w:author="Rich Palatini" w:date="2012-04-04T15:31:00Z">
                <w:rPr/>
              </w:rPrChange>
            </w:rPr>
            <w:delText>lient</w:delText>
          </w:r>
        </w:del>
      </w:ins>
    </w:p>
    <w:p w14:paraId="14451783" w14:textId="77777777" w:rsidR="00946F7C" w:rsidRPr="00A81686" w:rsidRDefault="00946F7C">
      <w:pPr>
        <w:rPr>
          <w:ins w:id="178" w:author="Rich Palatini" w:date="2012-04-04T15:30:00Z"/>
        </w:rPr>
        <w:pPrChange w:id="179" w:author="Rich Palatini" w:date="2012-04-04T15:31:00Z">
          <w:pPr>
            <w:pStyle w:val="ListParagraph"/>
            <w:numPr>
              <w:numId w:val="3"/>
            </w:numPr>
            <w:ind w:hanging="360"/>
          </w:pPr>
        </w:pPrChange>
      </w:pPr>
    </w:p>
    <w:p w14:paraId="39A3B742" w14:textId="77777777" w:rsidR="00990EA8" w:rsidRDefault="00946F7C" w:rsidP="00990EA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ins w:id="180" w:author="Rich Palatini" w:date="2012-04-04T15:31:00Z">
        <w:r w:rsidRPr="00990EA8">
          <w:rPr>
            <w:rFonts w:asciiTheme="majorHAnsi" w:hAnsiTheme="majorHAnsi"/>
          </w:rPr>
          <w:t>Registered Investment Advisors – Fiduciary obligation to client</w:t>
        </w:r>
      </w:ins>
      <w:r w:rsidR="00990EA8">
        <w:rPr>
          <w:rFonts w:asciiTheme="majorHAnsi" w:hAnsiTheme="majorHAnsi"/>
        </w:rPr>
        <w:t>s</w:t>
      </w:r>
    </w:p>
    <w:p w14:paraId="58BA416E" w14:textId="77777777" w:rsidR="00990EA8" w:rsidRPr="00990EA8" w:rsidRDefault="00990EA8" w:rsidP="00990EA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Sophisticated </w:t>
      </w:r>
      <w:ins w:id="181" w:author="User" w:date="2012-04-03T12:57:00Z">
        <w:del w:id="182" w:author="Rich Palatini" w:date="2012-04-04T14:23:00Z">
          <w:r w:rsidR="005C143D" w:rsidRPr="00990EA8" w:rsidDel="00033E61">
            <w:rPr>
              <w:rFonts w:asciiTheme="majorHAnsi" w:hAnsiTheme="majorHAnsi"/>
              <w:rPrChange w:id="183" w:author="Rich Palatini" w:date="2012-04-04T15:30:00Z">
                <w:rPr/>
              </w:rPrChange>
            </w:rPr>
            <w:delText>Providing i</w:delText>
          </w:r>
        </w:del>
      </w:ins>
      <w:ins w:id="184" w:author="User" w:date="2012-04-03T12:56:00Z">
        <w:del w:id="185" w:author="Rich Palatini" w:date="2012-04-04T15:31:00Z">
          <w:r w:rsidR="005C143D" w:rsidRPr="00990EA8" w:rsidDel="00946F7C">
            <w:rPr>
              <w:rFonts w:asciiTheme="majorHAnsi" w:hAnsiTheme="majorHAnsi"/>
              <w:rPrChange w:id="186" w:author="Rich Palatini" w:date="2012-04-04T15:30:00Z">
                <w:rPr/>
              </w:rPrChange>
            </w:rPr>
            <w:delText>nvestment, insurance, estate planning and tax advice</w:delText>
          </w:r>
        </w:del>
      </w:ins>
      <w:ins w:id="187" w:author="User" w:date="2012-04-03T12:57:00Z">
        <w:del w:id="188" w:author="Rich Palatini" w:date="2012-04-04T15:31:00Z">
          <w:r w:rsidR="005C143D" w:rsidRPr="00990EA8" w:rsidDel="00946F7C">
            <w:rPr>
              <w:rFonts w:asciiTheme="majorHAnsi" w:hAnsiTheme="majorHAnsi"/>
              <w:rPrChange w:id="189" w:author="Rich Palatini" w:date="2012-04-04T15:30:00Z">
                <w:rPr/>
              </w:rPrChange>
            </w:rPr>
            <w:delText xml:space="preserve"> to affluent individuals and families</w:delText>
          </w:r>
        </w:del>
      </w:ins>
      <w:ins w:id="190" w:author="User" w:date="2012-04-03T12:54:00Z">
        <w:del w:id="191" w:author="Rich Palatini" w:date="2012-04-04T15:31:00Z">
          <w:r w:rsidR="005C143D" w:rsidRPr="00990EA8" w:rsidDel="00946F7C">
            <w:rPr>
              <w:rFonts w:asciiTheme="majorHAnsi" w:hAnsiTheme="majorHAnsi"/>
              <w:rPrChange w:id="192" w:author="Rich Palatini" w:date="2012-04-04T15:30:00Z">
                <w:rPr/>
              </w:rPrChange>
            </w:rPr>
            <w:delText xml:space="preserve"> </w:delText>
          </w:r>
        </w:del>
      </w:ins>
      <w:r>
        <w:rPr>
          <w:rFonts w:asciiTheme="majorHAnsi" w:hAnsiTheme="majorHAnsi"/>
        </w:rPr>
        <w:t>i</w:t>
      </w:r>
      <w:ins w:id="193" w:author="Rich Palatini" w:date="2012-04-04T15:31:00Z">
        <w:r w:rsidR="00946F7C" w:rsidRPr="00990EA8">
          <w:rPr>
            <w:rFonts w:asciiTheme="majorHAnsi" w:hAnsiTheme="majorHAnsi"/>
          </w:rPr>
          <w:t>nvestment, insurance, estate plan</w:t>
        </w:r>
        <w:r w:rsidR="003D1A5E" w:rsidRPr="00990EA8">
          <w:rPr>
            <w:rFonts w:asciiTheme="majorHAnsi" w:hAnsiTheme="majorHAnsi"/>
          </w:rPr>
          <w:t>ning and tax advice</w:t>
        </w:r>
      </w:ins>
      <w:del w:id="194" w:author="User" w:date="2012-04-03T12:46:00Z">
        <w:r w:rsidR="00DB4FFA" w:rsidRPr="00990EA8" w:rsidDel="001E0741">
          <w:rPr>
            <w:rFonts w:asciiTheme="majorHAnsi" w:hAnsiTheme="majorHAnsi"/>
            <w:rPrChange w:id="195" w:author="Rich Palatini" w:date="2012-04-04T15:30:00Z">
              <w:rPr/>
            </w:rPrChange>
          </w:rPr>
          <w:delText xml:space="preserve">Patent pending </w:delText>
        </w:r>
        <w:r w:rsidR="00762FE6" w:rsidRPr="00990EA8" w:rsidDel="001E0741">
          <w:rPr>
            <w:rFonts w:asciiTheme="majorHAnsi" w:hAnsiTheme="majorHAnsi"/>
            <w:rPrChange w:id="196" w:author="Rich Palatini" w:date="2012-04-04T15:30:00Z">
              <w:rPr/>
            </w:rPrChange>
          </w:rPr>
          <w:delText>program</w:delText>
        </w:r>
      </w:del>
    </w:p>
    <w:p w14:paraId="4B90C37C" w14:textId="77777777" w:rsidR="00A746A4" w:rsidRDefault="00990EA8" w:rsidP="00990EA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ins w:id="197" w:author="User" w:date="2012-04-03T12:58:00Z">
        <w:r w:rsidR="002C3531" w:rsidRPr="00990EA8">
          <w:rPr>
            <w:rFonts w:asciiTheme="majorHAnsi" w:hAnsiTheme="majorHAnsi"/>
          </w:rPr>
          <w:t xml:space="preserve">nique approach to </w:t>
        </w:r>
      </w:ins>
      <w:ins w:id="198" w:author="User" w:date="2012-04-03T12:59:00Z">
        <w:r w:rsidR="002C3531" w:rsidRPr="00990EA8">
          <w:rPr>
            <w:rFonts w:asciiTheme="majorHAnsi" w:hAnsiTheme="majorHAnsi"/>
          </w:rPr>
          <w:t>m</w:t>
        </w:r>
      </w:ins>
      <w:ins w:id="199" w:author="User" w:date="2012-04-03T12:58:00Z">
        <w:r w:rsidR="005C143D" w:rsidRPr="00990EA8">
          <w:rPr>
            <w:rFonts w:asciiTheme="majorHAnsi" w:hAnsiTheme="majorHAnsi"/>
          </w:rPr>
          <w:t xml:space="preserve">ulti-generational </w:t>
        </w:r>
        <w:r w:rsidR="002C3531" w:rsidRPr="00990EA8">
          <w:rPr>
            <w:rFonts w:asciiTheme="majorHAnsi" w:hAnsiTheme="majorHAnsi"/>
          </w:rPr>
          <w:t xml:space="preserve">holistic </w:t>
        </w:r>
        <w:r w:rsidR="005C143D" w:rsidRPr="00990EA8">
          <w:rPr>
            <w:rFonts w:asciiTheme="majorHAnsi" w:hAnsiTheme="majorHAnsi"/>
          </w:rPr>
          <w:t>family</w:t>
        </w:r>
        <w:r w:rsidR="002C3531" w:rsidRPr="00990EA8">
          <w:rPr>
            <w:rFonts w:asciiTheme="majorHAnsi" w:hAnsiTheme="majorHAnsi"/>
          </w:rPr>
          <w:t xml:space="preserve"> wealth</w:t>
        </w:r>
        <w:r w:rsidR="005C143D" w:rsidRPr="00990EA8">
          <w:rPr>
            <w:rFonts w:asciiTheme="majorHAnsi" w:hAnsiTheme="majorHAnsi"/>
          </w:rPr>
          <w:t xml:space="preserve"> planning</w:t>
        </w:r>
      </w:ins>
    </w:p>
    <w:p w14:paraId="7C6D0CB9" w14:textId="744DED6F" w:rsidR="005D1500" w:rsidRPr="00990EA8" w:rsidDel="001E0741" w:rsidRDefault="00A746A4" w:rsidP="00990EA8">
      <w:pPr>
        <w:pStyle w:val="ListParagraph"/>
        <w:numPr>
          <w:ilvl w:val="0"/>
          <w:numId w:val="5"/>
        </w:numPr>
        <w:rPr>
          <w:del w:id="200" w:author="User" w:date="2012-04-03T12:48:00Z"/>
          <w:rFonts w:asciiTheme="majorHAnsi" w:hAnsiTheme="majorHAnsi"/>
        </w:rPr>
      </w:pPr>
      <w:r>
        <w:rPr>
          <w:rFonts w:asciiTheme="majorHAnsi" w:hAnsiTheme="majorHAnsi"/>
        </w:rPr>
        <w:t>Family office services</w:t>
      </w:r>
      <w:ins w:id="201" w:author="User" w:date="2012-04-03T12:56:00Z">
        <w:r w:rsidR="005C143D" w:rsidRPr="00990EA8">
          <w:rPr>
            <w:rFonts w:asciiTheme="majorHAnsi" w:hAnsiTheme="majorHAnsi"/>
          </w:rPr>
          <w:t xml:space="preserve"> </w:t>
        </w:r>
      </w:ins>
      <w:del w:id="202" w:author="User" w:date="2012-04-03T12:48:00Z">
        <w:r w:rsidR="005D1500" w:rsidRPr="00990EA8" w:rsidDel="001E0741">
          <w:rPr>
            <w:rFonts w:asciiTheme="majorHAnsi" w:hAnsiTheme="majorHAnsi"/>
          </w:rPr>
          <w:delText>Divorce settlement planning</w:delText>
        </w:r>
      </w:del>
    </w:p>
    <w:p w14:paraId="7E8E0765" w14:textId="77777777" w:rsidR="00DB4FFA" w:rsidRPr="00BD401E" w:rsidDel="001E0741" w:rsidRDefault="00762FE6" w:rsidP="00990EA8">
      <w:pPr>
        <w:pStyle w:val="ListParagraph"/>
        <w:numPr>
          <w:ilvl w:val="0"/>
          <w:numId w:val="5"/>
        </w:numPr>
        <w:rPr>
          <w:del w:id="203" w:author="User" w:date="2012-04-03T12:48:00Z"/>
          <w:rFonts w:asciiTheme="majorHAnsi" w:hAnsiTheme="majorHAnsi"/>
        </w:rPr>
      </w:pPr>
      <w:del w:id="204" w:author="User" w:date="2012-04-03T12:48:00Z">
        <w:r w:rsidRPr="00BD401E" w:rsidDel="001E0741">
          <w:rPr>
            <w:rFonts w:asciiTheme="majorHAnsi" w:hAnsiTheme="majorHAnsi"/>
          </w:rPr>
          <w:delText>E</w:delText>
        </w:r>
        <w:r w:rsidR="005D1500" w:rsidRPr="00BD401E" w:rsidDel="001E0741">
          <w:rPr>
            <w:rFonts w:asciiTheme="majorHAnsi" w:hAnsiTheme="majorHAnsi"/>
          </w:rPr>
          <w:delText>xecutive portfolio strategies</w:delText>
        </w:r>
      </w:del>
    </w:p>
    <w:p w14:paraId="29BEA701" w14:textId="77777777" w:rsidR="001637CF" w:rsidRPr="000B32DF" w:rsidDel="001E0741" w:rsidRDefault="005D1500" w:rsidP="00990EA8">
      <w:pPr>
        <w:pStyle w:val="ListParagraph"/>
        <w:numPr>
          <w:ilvl w:val="0"/>
          <w:numId w:val="5"/>
        </w:numPr>
        <w:rPr>
          <w:del w:id="205" w:author="User" w:date="2012-04-03T12:48:00Z"/>
          <w:rFonts w:asciiTheme="majorHAnsi" w:hAnsiTheme="majorHAnsi"/>
        </w:rPr>
      </w:pPr>
      <w:del w:id="206" w:author="User" w:date="2012-04-03T12:48:00Z">
        <w:r w:rsidRPr="00BD401E" w:rsidDel="001E0741">
          <w:rPr>
            <w:rFonts w:asciiTheme="majorHAnsi" w:hAnsiTheme="majorHAnsi"/>
          </w:rPr>
          <w:delText xml:space="preserve">Sale-of-business exit </w:delText>
        </w:r>
        <w:r w:rsidR="00762FE6" w:rsidRPr="00BD401E" w:rsidDel="001E0741">
          <w:rPr>
            <w:rFonts w:asciiTheme="majorHAnsi" w:hAnsiTheme="majorHAnsi"/>
          </w:rPr>
          <w:delText>plans</w:delText>
        </w:r>
      </w:del>
    </w:p>
    <w:p w14:paraId="121987D7" w14:textId="77777777" w:rsidR="000B32DF" w:rsidRPr="00990EA8" w:rsidRDefault="000B32DF" w:rsidP="00990EA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</w:p>
    <w:p w14:paraId="787CF89A" w14:textId="77777777" w:rsidR="001637CF" w:rsidRPr="00BF224D" w:rsidRDefault="001637CF">
      <w:pPr>
        <w:rPr>
          <w:rFonts w:asciiTheme="majorHAnsi" w:hAnsiTheme="majorHAnsi"/>
          <w:b/>
        </w:rPr>
      </w:pPr>
      <w:r w:rsidRPr="00BF224D">
        <w:rPr>
          <w:rFonts w:asciiTheme="majorHAnsi" w:hAnsiTheme="majorHAnsi"/>
          <w:b/>
        </w:rPr>
        <w:t>FREEDOM LEGAL FINANCE</w:t>
      </w:r>
    </w:p>
    <w:p w14:paraId="6D5A204E" w14:textId="77777777" w:rsidR="001637CF" w:rsidRPr="00BF224D" w:rsidRDefault="001637CF">
      <w:pPr>
        <w:rPr>
          <w:rFonts w:asciiTheme="majorHAnsi" w:hAnsiTheme="majorHAnsi"/>
          <w:i/>
        </w:rPr>
      </w:pPr>
      <w:proofErr w:type="gramStart"/>
      <w:r w:rsidRPr="00BF224D">
        <w:rPr>
          <w:rFonts w:asciiTheme="majorHAnsi" w:hAnsiTheme="majorHAnsi"/>
          <w:i/>
        </w:rPr>
        <w:t>Your financial bridge.</w:t>
      </w:r>
      <w:proofErr w:type="gramEnd"/>
    </w:p>
    <w:p w14:paraId="359653FC" w14:textId="77777777" w:rsidR="001637CF" w:rsidRPr="00A81686" w:rsidRDefault="000F2BC8">
      <w:pPr>
        <w:rPr>
          <w:rFonts w:asciiTheme="majorHAnsi" w:hAnsiTheme="majorHAnsi"/>
        </w:rPr>
      </w:pPr>
      <w:del w:id="207" w:author="Rich Palatini" w:date="2012-04-04T15:33:00Z">
        <w:r w:rsidRPr="00A81686" w:rsidDel="00946F7C">
          <w:rPr>
            <w:rFonts w:asciiTheme="majorHAnsi" w:hAnsiTheme="majorHAnsi"/>
          </w:rPr>
          <w:delText xml:space="preserve">Providing </w:delText>
        </w:r>
      </w:del>
      <w:ins w:id="208" w:author="Rich Palatini" w:date="2012-04-04T15:33:00Z">
        <w:r w:rsidR="00946F7C" w:rsidRPr="00A81686">
          <w:rPr>
            <w:rFonts w:asciiTheme="majorHAnsi" w:hAnsiTheme="majorHAnsi"/>
          </w:rPr>
          <w:t>Discreet</w:t>
        </w:r>
      </w:ins>
      <w:ins w:id="209" w:author="Rich Palatini" w:date="2012-04-04T15:48:00Z">
        <w:r w:rsidR="00C22CB3">
          <w:rPr>
            <w:rFonts w:asciiTheme="majorHAnsi" w:hAnsiTheme="majorHAnsi"/>
          </w:rPr>
          <w:t>,</w:t>
        </w:r>
      </w:ins>
      <w:ins w:id="210" w:author="Rich Palatini" w:date="2012-04-04T15:33:00Z">
        <w:r w:rsidR="00946F7C" w:rsidRPr="00A81686">
          <w:rPr>
            <w:rFonts w:asciiTheme="majorHAnsi" w:hAnsiTheme="majorHAnsi"/>
          </w:rPr>
          <w:t xml:space="preserve"> </w:t>
        </w:r>
      </w:ins>
      <w:ins w:id="211" w:author="User" w:date="2012-04-03T12:49:00Z">
        <w:r w:rsidR="005C143D" w:rsidRPr="00A81686">
          <w:rPr>
            <w:rFonts w:asciiTheme="majorHAnsi" w:hAnsiTheme="majorHAnsi"/>
          </w:rPr>
          <w:t>short</w:t>
        </w:r>
      </w:ins>
      <w:del w:id="212" w:author="User" w:date="2012-04-03T12:48:00Z">
        <w:r w:rsidR="00862FBA" w:rsidRPr="00A81686" w:rsidDel="005C143D">
          <w:rPr>
            <w:rFonts w:asciiTheme="majorHAnsi" w:hAnsiTheme="majorHAnsi"/>
          </w:rPr>
          <w:delText>limited</w:delText>
        </w:r>
      </w:del>
      <w:r w:rsidR="00862FBA" w:rsidRPr="00A81686">
        <w:rPr>
          <w:rFonts w:asciiTheme="majorHAnsi" w:hAnsiTheme="majorHAnsi"/>
        </w:rPr>
        <w:t xml:space="preserve">-term </w:t>
      </w:r>
      <w:r w:rsidRPr="00A81686">
        <w:rPr>
          <w:rFonts w:asciiTheme="majorHAnsi" w:hAnsiTheme="majorHAnsi"/>
        </w:rPr>
        <w:t>f</w:t>
      </w:r>
      <w:r w:rsidR="001637CF" w:rsidRPr="00A81686">
        <w:rPr>
          <w:rFonts w:asciiTheme="majorHAnsi" w:hAnsiTheme="majorHAnsi"/>
        </w:rPr>
        <w:t xml:space="preserve">inancial </w:t>
      </w:r>
      <w:del w:id="213" w:author="User" w:date="2012-04-03T12:49:00Z">
        <w:r w:rsidR="00862FBA" w:rsidRPr="00A81686" w:rsidDel="005C143D">
          <w:rPr>
            <w:rFonts w:asciiTheme="majorHAnsi" w:hAnsiTheme="majorHAnsi"/>
          </w:rPr>
          <w:delText xml:space="preserve">services and </w:delText>
        </w:r>
      </w:del>
      <w:r w:rsidR="001637CF" w:rsidRPr="00E6147D">
        <w:rPr>
          <w:rFonts w:asciiTheme="majorHAnsi" w:hAnsiTheme="majorHAnsi"/>
        </w:rPr>
        <w:t xml:space="preserve">solutions </w:t>
      </w:r>
      <w:del w:id="214" w:author="User" w:date="2012-04-03T12:49:00Z">
        <w:r w:rsidR="001637CF" w:rsidRPr="003D1A5E" w:rsidDel="005C143D">
          <w:rPr>
            <w:rFonts w:asciiTheme="majorHAnsi" w:hAnsiTheme="majorHAnsi"/>
          </w:rPr>
          <w:delText>for marriages in transition</w:delText>
        </w:r>
        <w:r w:rsidR="00862FBA" w:rsidRPr="003D1A5E" w:rsidDel="005C143D">
          <w:rPr>
            <w:rFonts w:asciiTheme="majorHAnsi" w:hAnsiTheme="majorHAnsi"/>
          </w:rPr>
          <w:delText xml:space="preserve"> c</w:delText>
        </w:r>
        <w:r w:rsidR="001637CF" w:rsidRPr="003D1A5E" w:rsidDel="005C143D">
          <w:rPr>
            <w:rFonts w:asciiTheme="majorHAnsi" w:hAnsiTheme="majorHAnsi"/>
          </w:rPr>
          <w:delText xml:space="preserve">onfigured to </w:delText>
        </w:r>
        <w:r w:rsidR="00862FBA" w:rsidRPr="003D1A5E" w:rsidDel="005C143D">
          <w:rPr>
            <w:rFonts w:asciiTheme="majorHAnsi" w:hAnsiTheme="majorHAnsi"/>
          </w:rPr>
          <w:delText>individual</w:delText>
        </w:r>
        <w:r w:rsidR="001637CF" w:rsidRPr="003D1A5E" w:rsidDel="005C143D">
          <w:rPr>
            <w:rFonts w:asciiTheme="majorHAnsi" w:hAnsiTheme="majorHAnsi"/>
          </w:rPr>
          <w:delText xml:space="preserve"> needs and circumstances.</w:delText>
        </w:r>
      </w:del>
      <w:ins w:id="215" w:author="User" w:date="2012-04-03T12:49:00Z">
        <w:del w:id="216" w:author="Rich Palatini" w:date="2012-04-04T15:43:00Z">
          <w:r w:rsidR="005C143D" w:rsidRPr="003D1A5E" w:rsidDel="003D1A5E">
            <w:rPr>
              <w:rFonts w:asciiTheme="majorHAnsi" w:hAnsiTheme="majorHAnsi" w:cs="Arial"/>
              <w:color w:val="000000"/>
              <w:shd w:val="clear" w:color="auto" w:fill="FFFFFF"/>
              <w:rPrChange w:id="217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>to those</w:delText>
          </w:r>
        </w:del>
      </w:ins>
      <w:ins w:id="218" w:author="Rich Palatini" w:date="2012-04-04T15:43:00Z">
        <w:r w:rsidR="003D1A5E">
          <w:rPr>
            <w:rFonts w:asciiTheme="majorHAnsi" w:hAnsiTheme="majorHAnsi"/>
          </w:rPr>
          <w:t xml:space="preserve">for </w:t>
        </w:r>
      </w:ins>
      <w:ins w:id="219" w:author="Rich Palatini" w:date="2012-04-04T15:44:00Z">
        <w:r w:rsidR="003D1A5E">
          <w:rPr>
            <w:rFonts w:asciiTheme="majorHAnsi" w:hAnsiTheme="majorHAnsi"/>
          </w:rPr>
          <w:t xml:space="preserve">affluent </w:t>
        </w:r>
      </w:ins>
      <w:ins w:id="220" w:author="Rich Palatini" w:date="2012-04-04T15:43:00Z">
        <w:r w:rsidR="003D1A5E">
          <w:rPr>
            <w:rFonts w:asciiTheme="majorHAnsi" w:hAnsiTheme="majorHAnsi"/>
          </w:rPr>
          <w:t>individuals</w:t>
        </w:r>
      </w:ins>
      <w:ins w:id="221" w:author="User" w:date="2012-04-03T12:49:00Z">
        <w:r w:rsidR="005C143D" w:rsidRPr="003D1A5E">
          <w:rPr>
            <w:rFonts w:asciiTheme="majorHAnsi" w:hAnsiTheme="majorHAnsi" w:cs="Arial"/>
            <w:color w:val="000000"/>
            <w:shd w:val="clear" w:color="auto" w:fill="FFFFFF"/>
            <w:rPrChange w:id="222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seeking divorce</w:t>
        </w:r>
      </w:ins>
      <w:ins w:id="223" w:author="Rich Palatini" w:date="2012-04-04T15:37:00Z">
        <w:r w:rsidR="003D1A5E" w:rsidRPr="003D1A5E">
          <w:rPr>
            <w:rFonts w:asciiTheme="majorHAnsi" w:hAnsiTheme="majorHAnsi" w:cs="Arial"/>
            <w:color w:val="000000"/>
            <w:shd w:val="clear" w:color="auto" w:fill="FFFFFF"/>
            <w:rPrChange w:id="224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,</w:t>
        </w:r>
      </w:ins>
      <w:ins w:id="225" w:author="Rich Palatini" w:date="2012-04-04T14:29:00Z">
        <w:r w:rsidR="00885E72" w:rsidRPr="003D1A5E">
          <w:rPr>
            <w:rFonts w:asciiTheme="majorHAnsi" w:hAnsiTheme="majorHAnsi" w:cs="Arial"/>
            <w:color w:val="000000"/>
            <w:shd w:val="clear" w:color="auto" w:fill="FFFFFF"/>
            <w:rPrChange w:id="226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227" w:author="User" w:date="2012-04-03T12:49:00Z">
        <w:del w:id="228" w:author="Rich Palatini" w:date="2012-04-04T14:29:00Z">
          <w:r w:rsidR="005C143D" w:rsidRPr="003D1A5E" w:rsidDel="00885E72">
            <w:rPr>
              <w:rFonts w:asciiTheme="majorHAnsi" w:hAnsiTheme="majorHAnsi" w:cs="Arial"/>
              <w:color w:val="000000"/>
              <w:shd w:val="clear" w:color="auto" w:fill="FFFFFF"/>
              <w:rPrChange w:id="229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 xml:space="preserve">. Our </w:delText>
          </w:r>
        </w:del>
        <w:del w:id="230" w:author="Rich Palatini" w:date="2012-04-04T15:33:00Z">
          <w:r w:rsidR="005C143D" w:rsidRPr="003D1A5E" w:rsidDel="00946F7C">
            <w:rPr>
              <w:rFonts w:asciiTheme="majorHAnsi" w:hAnsiTheme="majorHAnsi" w:cs="Arial"/>
              <w:color w:val="000000"/>
              <w:shd w:val="clear" w:color="auto" w:fill="FFFFFF"/>
              <w:rPrChange w:id="231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 xml:space="preserve">discreet programs are </w:delText>
          </w:r>
        </w:del>
        <w:r w:rsidR="005C143D" w:rsidRPr="003D1A5E">
          <w:rPr>
            <w:rFonts w:asciiTheme="majorHAnsi" w:hAnsiTheme="majorHAnsi" w:cs="Arial"/>
            <w:color w:val="000000"/>
            <w:shd w:val="clear" w:color="auto" w:fill="FFFFFF"/>
            <w:rPrChange w:id="232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designed to </w:t>
        </w:r>
        <w:del w:id="233" w:author="Rich Palatini" w:date="2012-04-04T15:36:00Z">
          <w:r w:rsidR="005C143D" w:rsidRPr="003D1A5E" w:rsidDel="003D1A5E">
            <w:rPr>
              <w:rFonts w:asciiTheme="majorHAnsi" w:hAnsiTheme="majorHAnsi" w:cs="Arial"/>
              <w:color w:val="000000"/>
              <w:shd w:val="clear" w:color="auto" w:fill="FFFFFF"/>
              <w:rPrChange w:id="234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 xml:space="preserve">meet individual needs and circumstances, </w:delText>
          </w:r>
        </w:del>
      </w:ins>
      <w:r w:rsidR="00990EA8">
        <w:rPr>
          <w:rFonts w:asciiTheme="majorHAnsi" w:hAnsiTheme="majorHAnsi" w:cs="Arial"/>
          <w:color w:val="000000"/>
          <w:shd w:val="clear" w:color="auto" w:fill="FFFFFF"/>
        </w:rPr>
        <w:t>permit</w:t>
      </w:r>
      <w:ins w:id="235" w:author="User" w:date="2012-04-03T12:49:00Z">
        <w:r w:rsidR="005C143D" w:rsidRPr="003D1A5E">
          <w:rPr>
            <w:rFonts w:asciiTheme="majorHAnsi" w:hAnsiTheme="majorHAnsi" w:cs="Arial"/>
            <w:color w:val="000000"/>
            <w:shd w:val="clear" w:color="auto" w:fill="FFFFFF"/>
            <w:rPrChange w:id="236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clients to regain financial control of their li</w:t>
        </w:r>
      </w:ins>
      <w:ins w:id="237" w:author="Rich Palatini" w:date="2012-04-04T14:36:00Z">
        <w:r w:rsidR="00F6290F" w:rsidRPr="003D1A5E">
          <w:rPr>
            <w:rFonts w:asciiTheme="majorHAnsi" w:hAnsiTheme="majorHAnsi" w:cs="Arial"/>
            <w:color w:val="000000"/>
            <w:shd w:val="clear" w:color="auto" w:fill="FFFFFF"/>
            <w:rPrChange w:id="238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ves</w:t>
        </w:r>
      </w:ins>
      <w:ins w:id="239" w:author="User" w:date="2012-04-03T12:49:00Z">
        <w:del w:id="240" w:author="Rich Palatini" w:date="2012-04-04T14:36:00Z">
          <w:r w:rsidR="005C143D" w:rsidRPr="003D1A5E" w:rsidDel="00F6290F">
            <w:rPr>
              <w:rFonts w:asciiTheme="majorHAnsi" w:hAnsiTheme="majorHAnsi" w:cs="Arial"/>
              <w:color w:val="000000"/>
              <w:shd w:val="clear" w:color="auto" w:fill="FFFFFF"/>
              <w:rPrChange w:id="241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>fe</w:delText>
          </w:r>
        </w:del>
        <w:r w:rsidR="005C143D" w:rsidRPr="003D1A5E">
          <w:rPr>
            <w:rFonts w:asciiTheme="majorHAnsi" w:hAnsiTheme="majorHAnsi" w:cs="Arial"/>
            <w:color w:val="000000"/>
            <w:shd w:val="clear" w:color="auto" w:fill="FFFFFF"/>
            <w:rPrChange w:id="242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and</w:t>
        </w:r>
      </w:ins>
      <w:ins w:id="243" w:author="Rich Palatini" w:date="2012-04-04T15:37:00Z">
        <w:r w:rsidR="003D1A5E" w:rsidRPr="003D1A5E">
          <w:rPr>
            <w:rFonts w:asciiTheme="majorHAnsi" w:hAnsiTheme="majorHAnsi" w:cs="Arial"/>
            <w:color w:val="000000"/>
            <w:shd w:val="clear" w:color="auto" w:fill="FFFFFF"/>
            <w:rPrChange w:id="244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ins w:id="245" w:author="User" w:date="2012-04-03T12:49:00Z">
        <w:del w:id="246" w:author="Rich Palatini" w:date="2012-04-04T15:37:00Z">
          <w:r w:rsidR="005C143D" w:rsidRPr="003D1A5E" w:rsidDel="003D1A5E">
            <w:rPr>
              <w:rFonts w:asciiTheme="majorHAnsi" w:hAnsiTheme="majorHAnsi" w:cs="Arial"/>
              <w:color w:val="000000"/>
              <w:shd w:val="clear" w:color="auto" w:fill="FFFFFF"/>
              <w:rPrChange w:id="247" w:author="Rich Palatini" w:date="2012-04-04T15:42:00Z"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</w:rPrChange>
            </w:rPr>
            <w:delText xml:space="preserve"> to </w:delText>
          </w:r>
        </w:del>
        <w:r w:rsidR="005C143D" w:rsidRPr="003D1A5E">
          <w:rPr>
            <w:rFonts w:asciiTheme="majorHAnsi" w:hAnsiTheme="majorHAnsi" w:cs="Arial"/>
            <w:color w:val="000000"/>
            <w:shd w:val="clear" w:color="auto" w:fill="FFFFFF"/>
            <w:rPrChange w:id="248" w:author="Rich Palatini" w:date="2012-04-04T15:42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prepare for tomorrow.</w:t>
        </w:r>
      </w:ins>
    </w:p>
    <w:p w14:paraId="6320C9EE" w14:textId="77777777" w:rsidR="00DB4FFA" w:rsidRPr="003D1A5E" w:rsidRDefault="00762FE6" w:rsidP="00BD401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del w:id="249" w:author="Rich Palatini" w:date="2012-04-04T15:01:00Z">
        <w:r w:rsidRPr="00A81686" w:rsidDel="00F824CA">
          <w:rPr>
            <w:rFonts w:asciiTheme="majorHAnsi" w:hAnsiTheme="majorHAnsi"/>
          </w:rPr>
          <w:delText>Ret</w:delText>
        </w:r>
      </w:del>
      <w:del w:id="250" w:author="Rich Palatini" w:date="2012-04-04T14:55:00Z">
        <w:r w:rsidRPr="00A81686" w:rsidDel="002231FC">
          <w:rPr>
            <w:rFonts w:asciiTheme="majorHAnsi" w:hAnsiTheme="majorHAnsi"/>
          </w:rPr>
          <w:delText>ai</w:delText>
        </w:r>
        <w:r w:rsidR="00BD401E" w:rsidRPr="00A81686" w:rsidDel="002231FC">
          <w:rPr>
            <w:rFonts w:asciiTheme="majorHAnsi" w:hAnsiTheme="majorHAnsi"/>
          </w:rPr>
          <w:delText>n</w:delText>
        </w:r>
      </w:del>
      <w:del w:id="251" w:author="Rich Palatini" w:date="2012-04-04T15:01:00Z">
        <w:r w:rsidR="00BF224D" w:rsidRPr="00A81686" w:rsidDel="00F824CA">
          <w:rPr>
            <w:rFonts w:asciiTheme="majorHAnsi" w:hAnsiTheme="majorHAnsi"/>
          </w:rPr>
          <w:delText xml:space="preserve"> </w:delText>
        </w:r>
      </w:del>
      <w:ins w:id="252" w:author="Rich Palatini" w:date="2012-04-04T15:01:00Z">
        <w:r w:rsidR="00F824CA" w:rsidRPr="00A81686">
          <w:rPr>
            <w:rFonts w:asciiTheme="majorHAnsi" w:hAnsiTheme="majorHAnsi"/>
          </w:rPr>
          <w:t>Acquisition of l</w:t>
        </w:r>
      </w:ins>
      <w:del w:id="253" w:author="Rich Palatini" w:date="2012-04-04T15:01:00Z">
        <w:r w:rsidR="00BF224D" w:rsidRPr="00A81686" w:rsidDel="00F824CA">
          <w:rPr>
            <w:rFonts w:asciiTheme="majorHAnsi" w:hAnsiTheme="majorHAnsi"/>
          </w:rPr>
          <w:delText>l</w:delText>
        </w:r>
      </w:del>
      <w:r w:rsidR="00BF224D" w:rsidRPr="00E6147D">
        <w:rPr>
          <w:rFonts w:asciiTheme="majorHAnsi" w:hAnsiTheme="majorHAnsi"/>
        </w:rPr>
        <w:t>egal representation</w:t>
      </w:r>
      <w:r w:rsidRPr="003D1A5E">
        <w:rPr>
          <w:rFonts w:asciiTheme="majorHAnsi" w:hAnsiTheme="majorHAnsi"/>
        </w:rPr>
        <w:t xml:space="preserve"> </w:t>
      </w:r>
    </w:p>
    <w:p w14:paraId="7BEF9210" w14:textId="77777777" w:rsidR="00BF224D" w:rsidRPr="003D1A5E" w:rsidRDefault="00BD401E" w:rsidP="00BD401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del w:id="254" w:author="Rich Palatini" w:date="2012-04-04T15:04:00Z">
        <w:r w:rsidRPr="003D1A5E" w:rsidDel="00F824CA">
          <w:rPr>
            <w:rFonts w:asciiTheme="majorHAnsi" w:hAnsiTheme="majorHAnsi"/>
          </w:rPr>
          <w:delText>Retain</w:delText>
        </w:r>
        <w:r w:rsidR="00BF224D" w:rsidRPr="003D1A5E" w:rsidDel="00F824CA">
          <w:rPr>
            <w:rFonts w:asciiTheme="majorHAnsi" w:hAnsiTheme="majorHAnsi"/>
          </w:rPr>
          <w:delText xml:space="preserve"> </w:delText>
        </w:r>
      </w:del>
      <w:ins w:id="255" w:author="Rich Palatini" w:date="2012-04-04T15:08:00Z">
        <w:r w:rsidR="00355E88" w:rsidRPr="003D1A5E">
          <w:rPr>
            <w:rFonts w:asciiTheme="majorHAnsi" w:hAnsiTheme="majorHAnsi"/>
          </w:rPr>
          <w:t>Procurement of expert services</w:t>
        </w:r>
      </w:ins>
      <w:del w:id="256" w:author="Rich Palatini" w:date="2012-04-04T15:06:00Z">
        <w:r w:rsidR="00BF224D" w:rsidRPr="003D1A5E" w:rsidDel="00355E88">
          <w:rPr>
            <w:rFonts w:asciiTheme="majorHAnsi" w:hAnsiTheme="majorHAnsi"/>
          </w:rPr>
          <w:delText>expert</w:delText>
        </w:r>
      </w:del>
      <w:del w:id="257" w:author="Rich Palatini" w:date="2012-04-04T15:08:00Z">
        <w:r w:rsidR="00BF224D" w:rsidRPr="003D1A5E" w:rsidDel="00355E88">
          <w:rPr>
            <w:rFonts w:asciiTheme="majorHAnsi" w:hAnsiTheme="majorHAnsi"/>
          </w:rPr>
          <w:delText xml:space="preserve"> services</w:delText>
        </w:r>
      </w:del>
    </w:p>
    <w:p w14:paraId="30C37184" w14:textId="77777777" w:rsidR="00BF224D" w:rsidRPr="003D1A5E" w:rsidRDefault="00BD401E" w:rsidP="00BD401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del w:id="258" w:author="User" w:date="2012-04-03T12:49:00Z">
        <w:r w:rsidRPr="003D1A5E" w:rsidDel="005C143D">
          <w:rPr>
            <w:rFonts w:asciiTheme="majorHAnsi" w:hAnsiTheme="majorHAnsi"/>
          </w:rPr>
          <w:delText xml:space="preserve">Receive </w:delText>
        </w:r>
      </w:del>
      <w:ins w:id="259" w:author="User" w:date="2012-04-03T12:49:00Z">
        <w:del w:id="260" w:author="Rich Palatini" w:date="2012-04-04T15:06:00Z">
          <w:r w:rsidR="005C143D" w:rsidRPr="003D1A5E" w:rsidDel="00355E88">
            <w:rPr>
              <w:rFonts w:asciiTheme="majorHAnsi" w:hAnsiTheme="majorHAnsi"/>
            </w:rPr>
            <w:delText xml:space="preserve">Protect your </w:delText>
          </w:r>
        </w:del>
      </w:ins>
      <w:del w:id="261" w:author="Rich Palatini" w:date="2012-04-04T15:06:00Z">
        <w:r w:rsidRPr="003D1A5E" w:rsidDel="00355E88">
          <w:rPr>
            <w:rFonts w:asciiTheme="majorHAnsi" w:hAnsiTheme="majorHAnsi"/>
          </w:rPr>
          <w:delText>c</w:delText>
        </w:r>
        <w:r w:rsidR="00BF224D" w:rsidRPr="003D1A5E" w:rsidDel="00355E88">
          <w:rPr>
            <w:rFonts w:asciiTheme="majorHAnsi" w:hAnsiTheme="majorHAnsi"/>
          </w:rPr>
          <w:delText>redit protection</w:delText>
        </w:r>
      </w:del>
      <w:ins w:id="262" w:author="Rich Palatini" w:date="2012-04-04T15:14:00Z">
        <w:r w:rsidR="00355E88" w:rsidRPr="003D1A5E">
          <w:rPr>
            <w:rFonts w:asciiTheme="majorHAnsi" w:hAnsiTheme="majorHAnsi"/>
          </w:rPr>
          <w:t>Protection of credit</w:t>
        </w:r>
      </w:ins>
    </w:p>
    <w:p w14:paraId="54E6989D" w14:textId="77777777" w:rsidR="001637CF" w:rsidRPr="003D1A5E" w:rsidRDefault="00355E88" w:rsidP="000B32DF">
      <w:pPr>
        <w:pStyle w:val="ListParagraph"/>
        <w:numPr>
          <w:ilvl w:val="0"/>
          <w:numId w:val="1"/>
        </w:numPr>
        <w:rPr>
          <w:rFonts w:asciiTheme="majorHAnsi" w:hAnsiTheme="majorHAnsi"/>
          <w:i/>
        </w:rPr>
      </w:pPr>
      <w:ins w:id="263" w:author="Rich Palatini" w:date="2012-04-04T15:14:00Z">
        <w:r w:rsidRPr="003D1A5E">
          <w:rPr>
            <w:rFonts w:asciiTheme="majorHAnsi" w:hAnsiTheme="majorHAnsi"/>
          </w:rPr>
          <w:t>Maintenance of lifestyle</w:t>
        </w:r>
      </w:ins>
      <w:del w:id="264" w:author="Rich Palatini" w:date="2012-04-04T15:06:00Z">
        <w:r w:rsidR="00BD401E" w:rsidRPr="003D1A5E" w:rsidDel="00355E88">
          <w:rPr>
            <w:rFonts w:asciiTheme="majorHAnsi" w:hAnsiTheme="majorHAnsi"/>
          </w:rPr>
          <w:delText>Maintain your l</w:delText>
        </w:r>
      </w:del>
      <w:del w:id="265" w:author="Rich Palatini" w:date="2012-04-04T15:14:00Z">
        <w:r w:rsidR="00BD401E" w:rsidRPr="003D1A5E" w:rsidDel="00355E88">
          <w:rPr>
            <w:rFonts w:asciiTheme="majorHAnsi" w:hAnsiTheme="majorHAnsi"/>
          </w:rPr>
          <w:delText>ifestyle</w:delText>
        </w:r>
      </w:del>
    </w:p>
    <w:p w14:paraId="2D7999B3" w14:textId="77777777" w:rsidR="000B32DF" w:rsidRDefault="000B32DF">
      <w:pPr>
        <w:rPr>
          <w:rFonts w:asciiTheme="majorHAnsi" w:hAnsiTheme="majorHAnsi"/>
          <w:b/>
        </w:rPr>
      </w:pPr>
    </w:p>
    <w:p w14:paraId="2D0A39A0" w14:textId="77777777" w:rsidR="001637CF" w:rsidRPr="00BF224D" w:rsidRDefault="001637CF">
      <w:pPr>
        <w:rPr>
          <w:rFonts w:asciiTheme="majorHAnsi" w:hAnsiTheme="majorHAnsi"/>
          <w:b/>
        </w:rPr>
      </w:pPr>
      <w:r w:rsidRPr="00BF224D">
        <w:rPr>
          <w:rFonts w:asciiTheme="majorHAnsi" w:hAnsiTheme="majorHAnsi"/>
          <w:b/>
        </w:rPr>
        <w:t>FREEDOM INCOME STRATEGIES</w:t>
      </w:r>
    </w:p>
    <w:p w14:paraId="7C51818B" w14:textId="77777777" w:rsidR="007B4402" w:rsidRPr="00BF224D" w:rsidRDefault="007B4402">
      <w:pPr>
        <w:rPr>
          <w:rFonts w:asciiTheme="majorHAnsi" w:hAnsiTheme="majorHAnsi"/>
          <w:i/>
        </w:rPr>
      </w:pPr>
      <w:del w:id="266" w:author="User" w:date="2012-04-03T12:50:00Z">
        <w:r w:rsidRPr="00BF224D" w:rsidDel="005C143D">
          <w:rPr>
            <w:rFonts w:asciiTheme="majorHAnsi" w:hAnsiTheme="majorHAnsi"/>
            <w:i/>
          </w:rPr>
          <w:delText>Make the most of it.</w:delText>
        </w:r>
      </w:del>
      <w:ins w:id="267" w:author="User" w:date="2012-04-03T12:50:00Z">
        <w:r w:rsidR="005C143D">
          <w:rPr>
            <w:rFonts w:asciiTheme="majorHAnsi" w:hAnsiTheme="majorHAnsi"/>
            <w:i/>
          </w:rPr>
          <w:t xml:space="preserve">Tailored Solutions for Affluent Investors </w:t>
        </w:r>
      </w:ins>
    </w:p>
    <w:p w14:paraId="5DE3AA34" w14:textId="77777777" w:rsidR="007B4402" w:rsidRDefault="000F2BC8">
      <w:pPr>
        <w:rPr>
          <w:rFonts w:asciiTheme="majorHAnsi" w:hAnsiTheme="majorHAnsi"/>
        </w:rPr>
      </w:pPr>
      <w:proofErr w:type="gramStart"/>
      <w:r w:rsidRPr="00BF224D">
        <w:rPr>
          <w:rFonts w:asciiTheme="majorHAnsi" w:hAnsiTheme="majorHAnsi"/>
        </w:rPr>
        <w:t xml:space="preserve">Investment </w:t>
      </w:r>
      <w:del w:id="268" w:author="User" w:date="2012-04-03T12:51:00Z">
        <w:r w:rsidRPr="00BF224D" w:rsidDel="005C143D">
          <w:rPr>
            <w:rFonts w:asciiTheme="majorHAnsi" w:hAnsiTheme="majorHAnsi"/>
          </w:rPr>
          <w:delText>i</w:delText>
        </w:r>
        <w:r w:rsidR="007B4402" w:rsidRPr="00BF224D" w:rsidDel="005C143D">
          <w:rPr>
            <w:rFonts w:asciiTheme="majorHAnsi" w:hAnsiTheme="majorHAnsi"/>
          </w:rPr>
          <w:delText xml:space="preserve">nsights </w:delText>
        </w:r>
        <w:r w:rsidRPr="00BF224D" w:rsidDel="005C143D">
          <w:rPr>
            <w:rFonts w:asciiTheme="majorHAnsi" w:hAnsiTheme="majorHAnsi"/>
          </w:rPr>
          <w:delText xml:space="preserve">and </w:delText>
        </w:r>
      </w:del>
      <w:r w:rsidRPr="00BF224D">
        <w:rPr>
          <w:rFonts w:asciiTheme="majorHAnsi" w:hAnsiTheme="majorHAnsi"/>
        </w:rPr>
        <w:t xml:space="preserve">strategies </w:t>
      </w:r>
      <w:del w:id="269" w:author="User" w:date="2012-04-03T12:51:00Z">
        <w:r w:rsidRPr="00BF224D" w:rsidDel="005C143D">
          <w:rPr>
            <w:rFonts w:asciiTheme="majorHAnsi" w:hAnsiTheme="majorHAnsi"/>
          </w:rPr>
          <w:delText xml:space="preserve">directed </w:delText>
        </w:r>
      </w:del>
      <w:r w:rsidRPr="00BF224D">
        <w:rPr>
          <w:rFonts w:asciiTheme="majorHAnsi" w:hAnsiTheme="majorHAnsi"/>
        </w:rPr>
        <w:t xml:space="preserve">to </w:t>
      </w:r>
      <w:ins w:id="270" w:author="User" w:date="2012-04-03T12:51:00Z">
        <w:r w:rsidR="005C143D">
          <w:rPr>
            <w:rFonts w:asciiTheme="majorHAnsi" w:hAnsiTheme="majorHAnsi"/>
          </w:rPr>
          <w:t xml:space="preserve">meet </w:t>
        </w:r>
      </w:ins>
      <w:r w:rsidRPr="00BF224D">
        <w:rPr>
          <w:rFonts w:asciiTheme="majorHAnsi" w:hAnsiTheme="majorHAnsi"/>
        </w:rPr>
        <w:t xml:space="preserve">your </w:t>
      </w:r>
      <w:r w:rsidR="00862FBA" w:rsidRPr="00BF224D">
        <w:rPr>
          <w:rFonts w:asciiTheme="majorHAnsi" w:hAnsiTheme="majorHAnsi"/>
        </w:rPr>
        <w:t xml:space="preserve">specific </w:t>
      </w:r>
      <w:r w:rsidR="00D10B7B" w:rsidRPr="00BF224D">
        <w:rPr>
          <w:rFonts w:asciiTheme="majorHAnsi" w:hAnsiTheme="majorHAnsi"/>
        </w:rPr>
        <w:t>income objectives.</w:t>
      </w:r>
      <w:proofErr w:type="gramEnd"/>
    </w:p>
    <w:p w14:paraId="02057EB6" w14:textId="77777777" w:rsidR="000F4D4C" w:rsidRDefault="000F4D4C" w:rsidP="00941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412B3">
        <w:rPr>
          <w:rFonts w:asciiTheme="majorHAnsi" w:hAnsiTheme="majorHAnsi"/>
        </w:rPr>
        <w:t xml:space="preserve">Income </w:t>
      </w:r>
      <w:r w:rsidR="00BD401E" w:rsidRPr="009412B3">
        <w:rPr>
          <w:rFonts w:asciiTheme="majorHAnsi" w:hAnsiTheme="majorHAnsi"/>
        </w:rPr>
        <w:t>focused</w:t>
      </w:r>
      <w:r w:rsidRPr="009412B3">
        <w:rPr>
          <w:rFonts w:asciiTheme="majorHAnsi" w:hAnsiTheme="majorHAnsi"/>
        </w:rPr>
        <w:t xml:space="preserve"> solutions</w:t>
      </w:r>
    </w:p>
    <w:p w14:paraId="27DABC39" w14:textId="77777777" w:rsidR="009412B3" w:rsidRPr="009412B3" w:rsidRDefault="009412B3" w:rsidP="009412B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del w:id="271" w:author="User" w:date="2012-04-03T12:51:00Z">
        <w:r w:rsidDel="005C143D">
          <w:rPr>
            <w:rFonts w:asciiTheme="majorHAnsi" w:hAnsiTheme="majorHAnsi"/>
          </w:rPr>
          <w:delText>Asset and investment maximization</w:delText>
        </w:r>
      </w:del>
      <w:ins w:id="272" w:author="User" w:date="2012-04-03T12:52:00Z">
        <w:r w:rsidR="005C143D">
          <w:rPr>
            <w:rFonts w:asciiTheme="majorHAnsi" w:hAnsiTheme="majorHAnsi"/>
          </w:rPr>
          <w:t>Matching l</w:t>
        </w:r>
      </w:ins>
      <w:ins w:id="273" w:author="User" w:date="2012-04-03T12:51:00Z">
        <w:r w:rsidR="005C143D">
          <w:rPr>
            <w:rFonts w:asciiTheme="majorHAnsi" w:hAnsiTheme="majorHAnsi"/>
          </w:rPr>
          <w:t xml:space="preserve">iquidity </w:t>
        </w:r>
      </w:ins>
      <w:ins w:id="274" w:author="User" w:date="2012-04-03T12:52:00Z">
        <w:r w:rsidR="005C143D">
          <w:rPr>
            <w:rFonts w:asciiTheme="majorHAnsi" w:hAnsiTheme="majorHAnsi"/>
          </w:rPr>
          <w:t>needs with investment maturities</w:t>
        </w:r>
      </w:ins>
    </w:p>
    <w:p w14:paraId="0D73A1B7" w14:textId="77777777" w:rsidR="000F4D4C" w:rsidRPr="009412B3" w:rsidDel="005C143D" w:rsidRDefault="000F4D4C" w:rsidP="009412B3">
      <w:pPr>
        <w:pStyle w:val="ListParagraph"/>
        <w:numPr>
          <w:ilvl w:val="0"/>
          <w:numId w:val="4"/>
        </w:numPr>
        <w:rPr>
          <w:del w:id="275" w:author="User" w:date="2012-04-03T12:52:00Z"/>
          <w:rFonts w:asciiTheme="majorHAnsi" w:hAnsiTheme="majorHAnsi"/>
        </w:rPr>
      </w:pPr>
      <w:del w:id="276" w:author="User" w:date="2012-04-03T12:52:00Z">
        <w:r w:rsidRPr="009412B3" w:rsidDel="005C143D">
          <w:rPr>
            <w:rFonts w:asciiTheme="majorHAnsi" w:hAnsiTheme="majorHAnsi"/>
          </w:rPr>
          <w:delText>Managed wealth investing</w:delText>
        </w:r>
      </w:del>
    </w:p>
    <w:p w14:paraId="280FAD24" w14:textId="77777777" w:rsidR="001637CF" w:rsidRPr="00990EA8" w:rsidRDefault="000F4D4C" w:rsidP="00990EA8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del w:id="277" w:author="User" w:date="2012-04-03T12:53:00Z">
        <w:r w:rsidRPr="009412B3" w:rsidDel="005C143D">
          <w:rPr>
            <w:rFonts w:asciiTheme="majorHAnsi" w:hAnsiTheme="majorHAnsi"/>
          </w:rPr>
          <w:delText>Personal attention</w:delText>
        </w:r>
      </w:del>
      <w:ins w:id="278" w:author="User" w:date="2012-04-03T12:53:00Z">
        <w:r w:rsidR="005C143D">
          <w:rPr>
            <w:rFonts w:asciiTheme="majorHAnsi" w:hAnsiTheme="majorHAnsi"/>
          </w:rPr>
          <w:t>Unique asset acquisitions to enhance yields</w:t>
        </w:r>
      </w:ins>
    </w:p>
    <w:sectPr w:rsidR="001637CF" w:rsidRPr="00990EA8" w:rsidSect="00C644C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90D81" w14:textId="77777777" w:rsidR="00C058F3" w:rsidRDefault="00C058F3" w:rsidP="002D59FC">
      <w:pPr>
        <w:spacing w:after="0" w:line="240" w:lineRule="auto"/>
      </w:pPr>
      <w:r>
        <w:separator/>
      </w:r>
    </w:p>
  </w:endnote>
  <w:endnote w:type="continuationSeparator" w:id="0">
    <w:p w14:paraId="08026744" w14:textId="77777777" w:rsidR="00C058F3" w:rsidRDefault="00C058F3" w:rsidP="002D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218BD" w14:textId="77777777" w:rsidR="00C058F3" w:rsidRDefault="00C058F3" w:rsidP="002D59FC">
      <w:pPr>
        <w:spacing w:after="0" w:line="240" w:lineRule="auto"/>
      </w:pPr>
      <w:r>
        <w:separator/>
      </w:r>
    </w:p>
  </w:footnote>
  <w:footnote w:type="continuationSeparator" w:id="0">
    <w:p w14:paraId="736D6041" w14:textId="77777777" w:rsidR="00C058F3" w:rsidRDefault="00C058F3" w:rsidP="002D5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FB726" w14:textId="77777777" w:rsidR="00A81686" w:rsidRDefault="00A81686">
    <w:pPr>
      <w:pStyle w:val="Header"/>
    </w:pPr>
    <w:r>
      <w:tab/>
    </w:r>
    <w:r>
      <w:tab/>
    </w:r>
    <w:r>
      <w:rPr>
        <w:rFonts w:ascii="Verdana" w:eastAsia="Times New Roman" w:hAnsi="Verdana"/>
        <w:noProof/>
        <w:color w:val="000000"/>
        <w:sz w:val="16"/>
        <w:szCs w:val="16"/>
      </w:rPr>
      <w:drawing>
        <wp:inline distT="0" distB="0" distL="0" distR="0" wp14:anchorId="4EC3F984" wp14:editId="4F481C56">
          <wp:extent cx="960120" cy="769620"/>
          <wp:effectExtent l="19050" t="0" r="0" b="0"/>
          <wp:docPr id="1" name="Picture 1" descr="cid:2DCD3711-1A7B-4BE6-B3AC-AD5FDF27EA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2DCD3711-1A7B-4BE6-B3AC-AD5FDF27EA83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769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FE20093" w14:textId="77777777" w:rsidR="00A81686" w:rsidRDefault="00A81686">
    <w:pPr>
      <w:pStyle w:val="Header"/>
    </w:pPr>
  </w:p>
  <w:p w14:paraId="2C3CE417" w14:textId="77777777" w:rsidR="00A81686" w:rsidRDefault="00A816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718"/>
    <w:multiLevelType w:val="hybridMultilevel"/>
    <w:tmpl w:val="5826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91655"/>
    <w:multiLevelType w:val="hybridMultilevel"/>
    <w:tmpl w:val="F476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5EFF"/>
    <w:multiLevelType w:val="hybridMultilevel"/>
    <w:tmpl w:val="2ADE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835AD"/>
    <w:multiLevelType w:val="hybridMultilevel"/>
    <w:tmpl w:val="D17A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A52C1"/>
    <w:multiLevelType w:val="hybridMultilevel"/>
    <w:tmpl w:val="F7A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FC"/>
    <w:rsid w:val="000334D8"/>
    <w:rsid w:val="00033E61"/>
    <w:rsid w:val="00065C2A"/>
    <w:rsid w:val="000B32DF"/>
    <w:rsid w:val="000F2BC8"/>
    <w:rsid w:val="000F4D4C"/>
    <w:rsid w:val="001637CF"/>
    <w:rsid w:val="001E0741"/>
    <w:rsid w:val="002231FC"/>
    <w:rsid w:val="002C3531"/>
    <w:rsid w:val="002D59FC"/>
    <w:rsid w:val="00302D55"/>
    <w:rsid w:val="00353E4C"/>
    <w:rsid w:val="00355E88"/>
    <w:rsid w:val="003D1A5E"/>
    <w:rsid w:val="003E4EB2"/>
    <w:rsid w:val="00450AA5"/>
    <w:rsid w:val="004604AE"/>
    <w:rsid w:val="00514ED7"/>
    <w:rsid w:val="00593033"/>
    <w:rsid w:val="005C143D"/>
    <w:rsid w:val="005D1500"/>
    <w:rsid w:val="0062148F"/>
    <w:rsid w:val="00642488"/>
    <w:rsid w:val="006779D2"/>
    <w:rsid w:val="006E229E"/>
    <w:rsid w:val="00762FE6"/>
    <w:rsid w:val="00782B95"/>
    <w:rsid w:val="007B4402"/>
    <w:rsid w:val="00862FBA"/>
    <w:rsid w:val="00872252"/>
    <w:rsid w:val="00885E72"/>
    <w:rsid w:val="008909C4"/>
    <w:rsid w:val="00915CD0"/>
    <w:rsid w:val="009412B3"/>
    <w:rsid w:val="00945F1D"/>
    <w:rsid w:val="00946F7C"/>
    <w:rsid w:val="00990EA8"/>
    <w:rsid w:val="009B63C1"/>
    <w:rsid w:val="009C0183"/>
    <w:rsid w:val="00A746A4"/>
    <w:rsid w:val="00A81686"/>
    <w:rsid w:val="00AD272D"/>
    <w:rsid w:val="00BD401E"/>
    <w:rsid w:val="00BD5422"/>
    <w:rsid w:val="00BF224D"/>
    <w:rsid w:val="00C058F3"/>
    <w:rsid w:val="00C22CB3"/>
    <w:rsid w:val="00C644CD"/>
    <w:rsid w:val="00CD01CE"/>
    <w:rsid w:val="00D10B7B"/>
    <w:rsid w:val="00D62062"/>
    <w:rsid w:val="00DA7599"/>
    <w:rsid w:val="00DB4FFA"/>
    <w:rsid w:val="00E22590"/>
    <w:rsid w:val="00E6147D"/>
    <w:rsid w:val="00ED399B"/>
    <w:rsid w:val="00F45540"/>
    <w:rsid w:val="00F6290F"/>
    <w:rsid w:val="00F824CA"/>
    <w:rsid w:val="00FB41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11E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9F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D59FC"/>
  </w:style>
  <w:style w:type="paragraph" w:styleId="Footer">
    <w:name w:val="footer"/>
    <w:basedOn w:val="Normal"/>
    <w:link w:val="FooterChar"/>
    <w:uiPriority w:val="99"/>
    <w:unhideWhenUsed/>
    <w:rsid w:val="002D59F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D59FC"/>
  </w:style>
  <w:style w:type="paragraph" w:styleId="BalloonText">
    <w:name w:val="Balloon Text"/>
    <w:basedOn w:val="Normal"/>
    <w:link w:val="BalloonTextChar"/>
    <w:uiPriority w:val="99"/>
    <w:semiHidden/>
    <w:unhideWhenUsed/>
    <w:rsid w:val="002D59FC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F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9F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D59FC"/>
  </w:style>
  <w:style w:type="paragraph" w:styleId="Footer">
    <w:name w:val="footer"/>
    <w:basedOn w:val="Normal"/>
    <w:link w:val="FooterChar"/>
    <w:uiPriority w:val="99"/>
    <w:unhideWhenUsed/>
    <w:rsid w:val="002D59FC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D59FC"/>
  </w:style>
  <w:style w:type="paragraph" w:styleId="BalloonText">
    <w:name w:val="Balloon Text"/>
    <w:basedOn w:val="Normal"/>
    <w:link w:val="BalloonTextChar"/>
    <w:uiPriority w:val="99"/>
    <w:semiHidden/>
    <w:unhideWhenUsed/>
    <w:rsid w:val="002D59FC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F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D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2DCD3711-1A7B-4BE6-B3AC-AD5FDF27EA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Delia Associates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Palatini</dc:creator>
  <cp:lastModifiedBy>Rich Palatini</cp:lastModifiedBy>
  <cp:revision>3</cp:revision>
  <cp:lastPrinted>2012-03-29T15:16:00Z</cp:lastPrinted>
  <dcterms:created xsi:type="dcterms:W3CDTF">2012-04-10T13:12:00Z</dcterms:created>
  <dcterms:modified xsi:type="dcterms:W3CDTF">2012-04-10T13:13:00Z</dcterms:modified>
</cp:coreProperties>
</file>